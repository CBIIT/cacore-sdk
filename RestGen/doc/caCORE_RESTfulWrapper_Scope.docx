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96" w:rsidRPr="00AF2948" w:rsidRDefault="00981296">
      <w:pPr>
        <w:pStyle w:val="TitleCover"/>
        <w:spacing w:after="240"/>
        <w:jc w:val="right"/>
        <w:rPr>
          <w:rFonts w:ascii="Arial" w:hAnsi="Arial"/>
          <w:sz w:val="52"/>
        </w:rPr>
      </w:pPr>
      <w:bookmarkStart w:id="0" w:name="_Toc521978636"/>
      <w:bookmarkStart w:id="1" w:name="_Toc523878296"/>
    </w:p>
    <w:p w:rsidR="00981296" w:rsidRPr="00AF2948" w:rsidRDefault="00981296">
      <w:pPr>
        <w:pStyle w:val="TitleCover"/>
        <w:spacing w:after="240"/>
        <w:jc w:val="right"/>
        <w:rPr>
          <w:rFonts w:ascii="Arial" w:hAnsi="Arial"/>
          <w:sz w:val="52"/>
        </w:rPr>
      </w:pPr>
    </w:p>
    <w:p w:rsidR="00981296" w:rsidRPr="00AF2948" w:rsidRDefault="00981296">
      <w:pPr>
        <w:pStyle w:val="TitleCover"/>
        <w:spacing w:after="240"/>
        <w:jc w:val="right"/>
        <w:rPr>
          <w:rFonts w:ascii="Arial" w:hAnsi="Arial"/>
          <w:sz w:val="52"/>
        </w:rPr>
      </w:pPr>
    </w:p>
    <w:p w:rsidR="00981296" w:rsidRPr="00AF2948" w:rsidRDefault="00981296">
      <w:pPr>
        <w:pStyle w:val="TitleCover"/>
        <w:spacing w:after="240"/>
        <w:jc w:val="right"/>
        <w:rPr>
          <w:rFonts w:ascii="Arial" w:hAnsi="Arial"/>
          <w:sz w:val="52"/>
        </w:rPr>
      </w:pPr>
    </w:p>
    <w:p w:rsidR="00981296" w:rsidRPr="00AF2948" w:rsidRDefault="00981296"/>
    <w:p w:rsidR="00981296" w:rsidRPr="00AF2948" w:rsidRDefault="00F15064">
      <w:pPr>
        <w:pStyle w:val="Title"/>
        <w:jc w:val="right"/>
        <w:rPr>
          <w:i/>
          <w:color w:val="0000FF"/>
          <w:sz w:val="40"/>
          <w:szCs w:val="40"/>
        </w:rPr>
      </w:pPr>
      <w:r>
        <w:t>caCORE</w:t>
      </w:r>
      <w:r w:rsidR="00F54A82">
        <w:t xml:space="preserve"> RESTFUL WRAPPER</w:t>
      </w:r>
    </w:p>
    <w:p w:rsidR="00981296" w:rsidRPr="00AF2948" w:rsidRDefault="00513873">
      <w:pPr>
        <w:pStyle w:val="Title"/>
        <w:pBdr>
          <w:bottom w:val="single" w:sz="4" w:space="1" w:color="auto"/>
        </w:pBdr>
        <w:jc w:val="right"/>
        <w:rPr>
          <w:sz w:val="40"/>
          <w:szCs w:val="40"/>
        </w:rPr>
      </w:pPr>
      <w:r>
        <w:t>Scope document</w:t>
      </w:r>
    </w:p>
    <w:p w:rsidR="00183558" w:rsidRPr="00AF2948" w:rsidRDefault="00981296" w:rsidP="00583C1F">
      <w:pPr>
        <w:pStyle w:val="StyleSubtitleCover2TopNoborder"/>
        <w:rPr>
          <w:rFonts w:ascii="Arial" w:hAnsi="Arial"/>
          <w:i/>
          <w:color w:val="0000FF"/>
        </w:rPr>
      </w:pPr>
      <w:r w:rsidRPr="009C7BE5">
        <w:rPr>
          <w:rFonts w:ascii="Arial" w:hAnsi="Arial"/>
        </w:rPr>
        <w:t>Version</w:t>
      </w:r>
      <w:r w:rsidR="00583C1F" w:rsidRPr="009C7BE5">
        <w:rPr>
          <w:rFonts w:ascii="Arial" w:hAnsi="Arial"/>
        </w:rPr>
        <w:t xml:space="preserve"> Number:</w:t>
      </w:r>
      <w:r w:rsidRPr="009C7BE5">
        <w:rPr>
          <w:rFonts w:ascii="Arial" w:hAnsi="Arial"/>
        </w:rPr>
        <w:t xml:space="preserve"> </w:t>
      </w:r>
      <w:fldSimple w:instr=" DOCPROPERTY  Version  \* MERGEFORMAT ">
        <w:r w:rsidR="000219CA" w:rsidRPr="009C7BE5">
          <w:rPr>
            <w:rFonts w:ascii="Arial" w:hAnsi="Arial"/>
          </w:rPr>
          <w:t>1.0</w:t>
        </w:r>
      </w:fldSimple>
    </w:p>
    <w:p w:rsidR="00D7673B" w:rsidRPr="00A9724F" w:rsidRDefault="00583C1F" w:rsidP="00A9724F">
      <w:pPr>
        <w:pStyle w:val="StyleSubtitleCover2TopNoborder"/>
        <w:rPr>
          <w:rFonts w:ascii="Arial" w:hAnsi="Arial"/>
        </w:rPr>
        <w:sectPr w:rsidR="00D7673B" w:rsidRPr="00A9724F" w:rsidSect="00AD3289">
          <w:headerReference w:type="even" r:id="rId11"/>
          <w:headerReference w:type="default" r:id="rId12"/>
          <w:footerReference w:type="even" r:id="rId13"/>
          <w:footerReference w:type="default" r:id="rId14"/>
          <w:headerReference w:type="first" r:id="rId15"/>
          <w:footerReference w:type="first" r:id="rId16"/>
          <w:pgSz w:w="12240" w:h="15840" w:code="1"/>
          <w:pgMar w:top="720" w:right="1440" w:bottom="720" w:left="1440" w:header="432" w:footer="432" w:gutter="0"/>
          <w:cols w:space="720"/>
          <w:titlePg/>
          <w:docGrid w:linePitch="360"/>
        </w:sectPr>
      </w:pPr>
      <w:r w:rsidRPr="009C7BE5">
        <w:rPr>
          <w:rFonts w:ascii="Arial" w:hAnsi="Arial"/>
        </w:rPr>
        <w:t>Version Date:</w:t>
      </w:r>
      <w:r w:rsidRPr="00513873">
        <w:rPr>
          <w:rFonts w:ascii="Arial" w:hAnsi="Arial"/>
        </w:rPr>
        <w:t xml:space="preserve"> </w:t>
      </w:r>
      <w:r w:rsidR="00583AE5" w:rsidRPr="00513873">
        <w:rPr>
          <w:rFonts w:ascii="Arial" w:hAnsi="Arial"/>
        </w:rPr>
        <w:fldChar w:fldCharType="begin"/>
      </w:r>
      <w:r w:rsidR="00513873" w:rsidRPr="00513873">
        <w:rPr>
          <w:rFonts w:ascii="Arial" w:hAnsi="Arial"/>
        </w:rPr>
        <w:instrText xml:space="preserve"> DATE \@ "M/d/yyyy" </w:instrText>
      </w:r>
      <w:r w:rsidR="00583AE5" w:rsidRPr="00513873">
        <w:rPr>
          <w:rFonts w:ascii="Arial" w:hAnsi="Arial"/>
        </w:rPr>
        <w:fldChar w:fldCharType="separate"/>
      </w:r>
      <w:ins w:id="2" w:author="konkapv" w:date="2013-01-02T09:49:00Z">
        <w:r w:rsidR="00F15064">
          <w:rPr>
            <w:rFonts w:ascii="Arial" w:hAnsi="Arial"/>
            <w:noProof/>
          </w:rPr>
          <w:t>1/2/2013</w:t>
        </w:r>
      </w:ins>
      <w:del w:id="3" w:author="konkapv" w:date="2013-01-02T09:49:00Z">
        <w:r w:rsidR="008239CC" w:rsidDel="00F15064">
          <w:rPr>
            <w:rFonts w:ascii="Arial" w:hAnsi="Arial"/>
            <w:noProof/>
          </w:rPr>
          <w:delText>12/5/2012</w:delText>
        </w:r>
      </w:del>
      <w:r w:rsidR="00583AE5" w:rsidRPr="00513873">
        <w:rPr>
          <w:rFonts w:ascii="Arial" w:hAnsi="Arial"/>
        </w:rPr>
        <w:fldChar w:fldCharType="end"/>
      </w:r>
    </w:p>
    <w:p w:rsidR="00981296" w:rsidRPr="00AF2948" w:rsidRDefault="00981296" w:rsidP="00A9724F">
      <w:pPr>
        <w:pStyle w:val="Title"/>
        <w:jc w:val="both"/>
      </w:pPr>
      <w:r w:rsidRPr="00AF2948">
        <w:lastRenderedPageBreak/>
        <w:t>VERSION HISTORY</w:t>
      </w:r>
    </w:p>
    <w:p w:rsidR="00981296" w:rsidRDefault="00A9724F" w:rsidP="00AD3289">
      <w:pPr>
        <w:pStyle w:val="InfoBlue"/>
        <w:ind w:left="0"/>
      </w:pPr>
      <w:r>
        <w:t xml:space="preserve">The most current version of this document is located in the SDK SVN </w:t>
      </w:r>
      <w:hyperlink r:id="rId17" w:history="1">
        <w:r w:rsidRPr="00740A39">
          <w:rPr>
            <w:rStyle w:val="Hyperlink"/>
          </w:rPr>
          <w:t>https://ncisvn.nci.nih.gov/svn/cacoresdk/trunk/projects/docs</w:t>
        </w:r>
      </w:hyperlink>
    </w:p>
    <w:p w:rsidR="00A9724F" w:rsidRPr="00A9724F" w:rsidRDefault="00A9724F" w:rsidP="00A9724F">
      <w:pPr>
        <w:pStyle w:val="BodyText"/>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981296" w:rsidRPr="00AF2948">
        <w:trPr>
          <w:trHeight w:val="528"/>
        </w:trPr>
        <w:tc>
          <w:tcPr>
            <w:tcW w:w="914" w:type="dxa"/>
            <w:shd w:val="clear" w:color="auto" w:fill="D9D9D9"/>
          </w:tcPr>
          <w:p w:rsidR="00981296" w:rsidRPr="00AF2948" w:rsidRDefault="00981296">
            <w:pPr>
              <w:pStyle w:val="tabletxt"/>
              <w:jc w:val="center"/>
              <w:rPr>
                <w:b/>
                <w:bCs/>
              </w:rPr>
            </w:pPr>
            <w:r w:rsidRPr="00AF2948">
              <w:rPr>
                <w:b/>
                <w:bCs/>
              </w:rPr>
              <w:t>Version</w:t>
            </w:r>
            <w:r w:rsidR="00B6763A" w:rsidRPr="00AF2948">
              <w:rPr>
                <w:b/>
                <w:bCs/>
              </w:rPr>
              <w:br/>
            </w:r>
            <w:r w:rsidR="009047B5" w:rsidRPr="00AF2948">
              <w:rPr>
                <w:b/>
                <w:bCs/>
              </w:rPr>
              <w:t>Number</w:t>
            </w:r>
          </w:p>
        </w:tc>
        <w:tc>
          <w:tcPr>
            <w:tcW w:w="1440" w:type="dxa"/>
            <w:shd w:val="clear" w:color="auto" w:fill="D9D9D9"/>
          </w:tcPr>
          <w:p w:rsidR="00981296" w:rsidRPr="00AF2948" w:rsidRDefault="00981296" w:rsidP="00B6763A">
            <w:pPr>
              <w:pStyle w:val="tabletxt"/>
              <w:jc w:val="center"/>
              <w:rPr>
                <w:b/>
                <w:bCs/>
              </w:rPr>
            </w:pPr>
            <w:r w:rsidRPr="00AF2948">
              <w:rPr>
                <w:b/>
                <w:bCs/>
              </w:rPr>
              <w:t>Implemented</w:t>
            </w:r>
          </w:p>
          <w:p w:rsidR="00981296" w:rsidRPr="00AF2948" w:rsidRDefault="00981296" w:rsidP="00B6763A">
            <w:pPr>
              <w:pStyle w:val="tabletxt"/>
              <w:jc w:val="center"/>
              <w:rPr>
                <w:b/>
                <w:bCs/>
              </w:rPr>
            </w:pPr>
            <w:r w:rsidRPr="00AF2948">
              <w:rPr>
                <w:b/>
                <w:bCs/>
              </w:rPr>
              <w:t>By</w:t>
            </w:r>
          </w:p>
        </w:tc>
        <w:tc>
          <w:tcPr>
            <w:tcW w:w="1260" w:type="dxa"/>
            <w:shd w:val="clear" w:color="auto" w:fill="D9D9D9"/>
          </w:tcPr>
          <w:p w:rsidR="00981296" w:rsidRPr="00AF2948" w:rsidRDefault="00981296" w:rsidP="00B6763A">
            <w:pPr>
              <w:pStyle w:val="tabletxt"/>
              <w:jc w:val="center"/>
              <w:rPr>
                <w:b/>
                <w:bCs/>
              </w:rPr>
            </w:pPr>
            <w:r w:rsidRPr="00AF2948">
              <w:rPr>
                <w:b/>
                <w:bCs/>
              </w:rPr>
              <w:t>Revision</w:t>
            </w:r>
          </w:p>
          <w:p w:rsidR="00981296" w:rsidRPr="00AF2948" w:rsidRDefault="00981296" w:rsidP="00B6763A">
            <w:pPr>
              <w:pStyle w:val="tabletxt"/>
              <w:jc w:val="center"/>
              <w:rPr>
                <w:b/>
                <w:bCs/>
              </w:rPr>
            </w:pPr>
            <w:r w:rsidRPr="00AF2948">
              <w:rPr>
                <w:b/>
                <w:bCs/>
              </w:rPr>
              <w:t>Date</w:t>
            </w:r>
          </w:p>
        </w:tc>
        <w:tc>
          <w:tcPr>
            <w:tcW w:w="1678" w:type="dxa"/>
            <w:shd w:val="clear" w:color="auto" w:fill="D9D9D9"/>
          </w:tcPr>
          <w:p w:rsidR="00981296" w:rsidRPr="00AF2948" w:rsidRDefault="00981296">
            <w:pPr>
              <w:pStyle w:val="tabletxt"/>
              <w:jc w:val="center"/>
              <w:rPr>
                <w:b/>
                <w:bCs/>
              </w:rPr>
            </w:pPr>
            <w:r w:rsidRPr="00AF2948">
              <w:rPr>
                <w:b/>
                <w:bCs/>
              </w:rPr>
              <w:t>Approved</w:t>
            </w:r>
          </w:p>
          <w:p w:rsidR="00981296" w:rsidRPr="00AF2948" w:rsidRDefault="00981296">
            <w:pPr>
              <w:pStyle w:val="tabletxt"/>
              <w:jc w:val="center"/>
              <w:rPr>
                <w:b/>
                <w:bCs/>
              </w:rPr>
            </w:pPr>
            <w:r w:rsidRPr="00AF2948">
              <w:rPr>
                <w:b/>
                <w:bCs/>
              </w:rPr>
              <w:t>By</w:t>
            </w:r>
          </w:p>
        </w:tc>
        <w:tc>
          <w:tcPr>
            <w:tcW w:w="1202" w:type="dxa"/>
            <w:shd w:val="clear" w:color="auto" w:fill="D9D9D9"/>
          </w:tcPr>
          <w:p w:rsidR="00981296" w:rsidRPr="00AF2948" w:rsidRDefault="00981296" w:rsidP="00B6763A">
            <w:pPr>
              <w:pStyle w:val="tabletxt"/>
              <w:jc w:val="center"/>
              <w:rPr>
                <w:b/>
                <w:bCs/>
              </w:rPr>
            </w:pPr>
            <w:r w:rsidRPr="00AF2948">
              <w:rPr>
                <w:b/>
                <w:bCs/>
              </w:rPr>
              <w:t>Approval</w:t>
            </w:r>
          </w:p>
          <w:p w:rsidR="00981296" w:rsidRPr="00AF2948" w:rsidRDefault="00981296" w:rsidP="00B6763A">
            <w:pPr>
              <w:pStyle w:val="tabletxt"/>
              <w:jc w:val="center"/>
              <w:rPr>
                <w:b/>
                <w:bCs/>
              </w:rPr>
            </w:pPr>
            <w:r w:rsidRPr="00AF2948">
              <w:rPr>
                <w:b/>
                <w:bCs/>
              </w:rPr>
              <w:t>Date</w:t>
            </w:r>
          </w:p>
        </w:tc>
        <w:tc>
          <w:tcPr>
            <w:tcW w:w="2808" w:type="dxa"/>
            <w:shd w:val="clear" w:color="auto" w:fill="D9D9D9"/>
          </w:tcPr>
          <w:p w:rsidR="00981296" w:rsidRPr="00AF2948" w:rsidRDefault="008056B5">
            <w:pPr>
              <w:pStyle w:val="tabletxt"/>
              <w:jc w:val="center"/>
              <w:rPr>
                <w:b/>
                <w:bCs/>
              </w:rPr>
            </w:pPr>
            <w:r w:rsidRPr="00AF2948">
              <w:rPr>
                <w:b/>
                <w:bCs/>
              </w:rPr>
              <w:t>Description of</w:t>
            </w:r>
            <w:r w:rsidRPr="00AF2948">
              <w:rPr>
                <w:b/>
                <w:bCs/>
              </w:rPr>
              <w:br/>
              <w:t>Change</w:t>
            </w:r>
          </w:p>
        </w:tc>
      </w:tr>
      <w:tr w:rsidR="00AD3289" w:rsidRPr="00AF2948">
        <w:trPr>
          <w:trHeight w:val="70"/>
        </w:trPr>
        <w:tc>
          <w:tcPr>
            <w:tcW w:w="914" w:type="dxa"/>
          </w:tcPr>
          <w:p w:rsidR="00AD3289" w:rsidRPr="00AF2948" w:rsidRDefault="00AD3289">
            <w:pPr>
              <w:pStyle w:val="Tabletext"/>
              <w:jc w:val="center"/>
            </w:pPr>
            <w:r w:rsidRPr="00AF2948">
              <w:t>1.0</w:t>
            </w:r>
          </w:p>
        </w:tc>
        <w:tc>
          <w:tcPr>
            <w:tcW w:w="1440" w:type="dxa"/>
          </w:tcPr>
          <w:p w:rsidR="00AD3289" w:rsidRPr="00AF2948" w:rsidRDefault="00A9724F" w:rsidP="00A9724F">
            <w:pPr>
              <w:pStyle w:val="Tabletext"/>
            </w:pPr>
            <w:r>
              <w:t>Prasad Konka</w:t>
            </w:r>
          </w:p>
        </w:tc>
        <w:tc>
          <w:tcPr>
            <w:tcW w:w="1260" w:type="dxa"/>
          </w:tcPr>
          <w:p w:rsidR="00AD3289" w:rsidRPr="00AF2948" w:rsidRDefault="00A9724F" w:rsidP="00176CE9">
            <w:pPr>
              <w:pStyle w:val="Tabletext"/>
              <w:jc w:val="center"/>
            </w:pPr>
            <w:r>
              <w:rPr>
                <w:i/>
                <w:color w:val="0000FF"/>
              </w:rPr>
              <w:t>10/</w:t>
            </w:r>
            <w:r w:rsidR="00176CE9">
              <w:rPr>
                <w:i/>
                <w:color w:val="0000FF"/>
              </w:rPr>
              <w:t>23</w:t>
            </w:r>
            <w:r>
              <w:rPr>
                <w:i/>
                <w:color w:val="0000FF"/>
              </w:rPr>
              <w:t>/2012</w:t>
            </w:r>
          </w:p>
        </w:tc>
        <w:tc>
          <w:tcPr>
            <w:tcW w:w="1678" w:type="dxa"/>
          </w:tcPr>
          <w:p w:rsidR="00AD3289" w:rsidRPr="00AF2948" w:rsidRDefault="00AD3289">
            <w:pPr>
              <w:pStyle w:val="Tabletext"/>
            </w:pPr>
            <w:r w:rsidRPr="00AF2948">
              <w:rPr>
                <w:i/>
                <w:color w:val="0000FF"/>
              </w:rPr>
              <w:t>&lt;name&gt;</w:t>
            </w:r>
          </w:p>
        </w:tc>
        <w:tc>
          <w:tcPr>
            <w:tcW w:w="1202" w:type="dxa"/>
          </w:tcPr>
          <w:p w:rsidR="00AD3289" w:rsidRPr="00AF2948" w:rsidRDefault="00AD3289" w:rsidP="00B6763A">
            <w:pPr>
              <w:pStyle w:val="Tabletext"/>
              <w:jc w:val="center"/>
            </w:pPr>
            <w:r w:rsidRPr="00AF2948">
              <w:rPr>
                <w:i/>
                <w:color w:val="0000FF"/>
              </w:rPr>
              <w:t>&lt;mm/dd/yy</w:t>
            </w:r>
            <w:r w:rsidR="00B6763A" w:rsidRPr="00AF2948">
              <w:rPr>
                <w:i/>
                <w:color w:val="0000FF"/>
              </w:rPr>
              <w:t>&gt;</w:t>
            </w:r>
          </w:p>
        </w:tc>
        <w:tc>
          <w:tcPr>
            <w:tcW w:w="2808" w:type="dxa"/>
          </w:tcPr>
          <w:p w:rsidR="00AD3289" w:rsidRPr="00AF2948" w:rsidRDefault="008056B5">
            <w:pPr>
              <w:pStyle w:val="Tabletext"/>
            </w:pPr>
            <w:r w:rsidRPr="00AF2948">
              <w:rPr>
                <w:i/>
                <w:color w:val="0000FF"/>
              </w:rPr>
              <w:t>&lt;description of change</w:t>
            </w:r>
            <w:r w:rsidR="00AD3289" w:rsidRPr="00AF2948">
              <w:rPr>
                <w:i/>
                <w:color w:val="0000FF"/>
              </w:rPr>
              <w:t>&gt;</w:t>
            </w:r>
          </w:p>
        </w:tc>
      </w:tr>
      <w:tr w:rsidR="00AD3289" w:rsidRPr="00AF2948">
        <w:trPr>
          <w:trHeight w:val="248"/>
        </w:trPr>
        <w:tc>
          <w:tcPr>
            <w:tcW w:w="914" w:type="dxa"/>
          </w:tcPr>
          <w:p w:rsidR="00AD3289" w:rsidRPr="00AF2948" w:rsidRDefault="00B81813">
            <w:pPr>
              <w:pStyle w:val="Tabletext"/>
              <w:jc w:val="center"/>
            </w:pPr>
            <w:r>
              <w:t>1.1</w:t>
            </w:r>
          </w:p>
        </w:tc>
        <w:tc>
          <w:tcPr>
            <w:tcW w:w="1440" w:type="dxa"/>
          </w:tcPr>
          <w:p w:rsidR="00AD3289" w:rsidRPr="00AF2948" w:rsidRDefault="00B81813" w:rsidP="00B6763A">
            <w:pPr>
              <w:pStyle w:val="Tabletext"/>
            </w:pPr>
            <w:r>
              <w:t>Prasad Konka</w:t>
            </w:r>
          </w:p>
        </w:tc>
        <w:tc>
          <w:tcPr>
            <w:tcW w:w="1260" w:type="dxa"/>
          </w:tcPr>
          <w:p w:rsidR="00AD3289" w:rsidRPr="00AF2948" w:rsidRDefault="00B81813" w:rsidP="00B6763A">
            <w:pPr>
              <w:pStyle w:val="Tabletext"/>
              <w:jc w:val="center"/>
            </w:pPr>
            <w:r>
              <w:t>11/02/2012</w:t>
            </w:r>
          </w:p>
        </w:tc>
        <w:tc>
          <w:tcPr>
            <w:tcW w:w="1678" w:type="dxa"/>
          </w:tcPr>
          <w:p w:rsidR="00AD3289" w:rsidRPr="00AF2948" w:rsidRDefault="00AD3289">
            <w:pPr>
              <w:pStyle w:val="Tabletext"/>
              <w:jc w:val="center"/>
            </w:pPr>
          </w:p>
        </w:tc>
        <w:tc>
          <w:tcPr>
            <w:tcW w:w="1202" w:type="dxa"/>
          </w:tcPr>
          <w:p w:rsidR="00AD3289" w:rsidRPr="00AF2948" w:rsidRDefault="00AD3289" w:rsidP="00B6763A">
            <w:pPr>
              <w:pStyle w:val="Tabletext"/>
              <w:jc w:val="center"/>
            </w:pPr>
          </w:p>
        </w:tc>
        <w:tc>
          <w:tcPr>
            <w:tcW w:w="2808" w:type="dxa"/>
          </w:tcPr>
          <w:p w:rsidR="00AD3289" w:rsidRPr="00AF2948" w:rsidRDefault="00B81813">
            <w:pPr>
              <w:pStyle w:val="Tabletext"/>
              <w:jc w:val="center"/>
            </w:pPr>
            <w:r>
              <w:t>Based on comments from Sichen Liu and Zhengwu Lu</w:t>
            </w:r>
          </w:p>
        </w:tc>
      </w:tr>
      <w:tr w:rsidR="00AD3289" w:rsidRPr="00AF2948">
        <w:trPr>
          <w:trHeight w:val="248"/>
        </w:trPr>
        <w:tc>
          <w:tcPr>
            <w:tcW w:w="914" w:type="dxa"/>
          </w:tcPr>
          <w:p w:rsidR="00AD3289" w:rsidRPr="00AF2948" w:rsidRDefault="00905CF7">
            <w:pPr>
              <w:pStyle w:val="Tabletext"/>
              <w:jc w:val="center"/>
            </w:pPr>
            <w:r>
              <w:t xml:space="preserve">1.2 </w:t>
            </w:r>
          </w:p>
        </w:tc>
        <w:tc>
          <w:tcPr>
            <w:tcW w:w="1440" w:type="dxa"/>
          </w:tcPr>
          <w:p w:rsidR="00AD3289" w:rsidRPr="00AF2948" w:rsidRDefault="00905CF7" w:rsidP="00B6763A">
            <w:pPr>
              <w:pStyle w:val="Tabletext"/>
            </w:pPr>
            <w:r>
              <w:t>Prasad Konka</w:t>
            </w:r>
          </w:p>
        </w:tc>
        <w:tc>
          <w:tcPr>
            <w:tcW w:w="1260" w:type="dxa"/>
          </w:tcPr>
          <w:p w:rsidR="00AD3289" w:rsidRPr="00AF2948" w:rsidRDefault="00905CF7" w:rsidP="00B6763A">
            <w:pPr>
              <w:pStyle w:val="Tabletext"/>
              <w:jc w:val="center"/>
            </w:pPr>
            <w:r>
              <w:t>12/5/2012</w:t>
            </w:r>
          </w:p>
        </w:tc>
        <w:tc>
          <w:tcPr>
            <w:tcW w:w="1678" w:type="dxa"/>
          </w:tcPr>
          <w:p w:rsidR="00AD3289" w:rsidRPr="00AF2948" w:rsidRDefault="00905CF7">
            <w:pPr>
              <w:pStyle w:val="Tabletext"/>
              <w:jc w:val="center"/>
            </w:pPr>
            <w:r>
              <w:t>Robert Shirley</w:t>
            </w:r>
          </w:p>
        </w:tc>
        <w:tc>
          <w:tcPr>
            <w:tcW w:w="1202" w:type="dxa"/>
          </w:tcPr>
          <w:p w:rsidR="00AD3289" w:rsidRPr="00AF2948" w:rsidRDefault="00905CF7" w:rsidP="00B6763A">
            <w:pPr>
              <w:pStyle w:val="Tabletext"/>
              <w:jc w:val="center"/>
            </w:pPr>
            <w:r>
              <w:t>12/5/2012</w:t>
            </w:r>
          </w:p>
        </w:tc>
        <w:tc>
          <w:tcPr>
            <w:tcW w:w="2808" w:type="dxa"/>
          </w:tcPr>
          <w:p w:rsidR="00AD3289" w:rsidRPr="00AF2948" w:rsidRDefault="00905CF7">
            <w:pPr>
              <w:pStyle w:val="Tabletext"/>
              <w:jc w:val="center"/>
            </w:pPr>
            <w:r>
              <w:t>With comments</w:t>
            </w:r>
            <w:bookmarkStart w:id="4" w:name="_GoBack"/>
            <w:bookmarkEnd w:id="4"/>
          </w:p>
        </w:tc>
      </w:tr>
    </w:tbl>
    <w:p w:rsidR="00981296" w:rsidRPr="00AF2948" w:rsidRDefault="00981296"/>
    <w:p w:rsidR="00981296" w:rsidRPr="00AF2948" w:rsidRDefault="00FB4E9E" w:rsidP="00695825">
      <w:pPr>
        <w:pStyle w:val="Title"/>
      </w:pPr>
      <w:r w:rsidRPr="00AF2948">
        <w:br w:type="page"/>
      </w:r>
      <w:r w:rsidR="00981296" w:rsidRPr="00AF2948">
        <w:lastRenderedPageBreak/>
        <w:t>TABLE OF CONTENTS</w:t>
      </w:r>
    </w:p>
    <w:bookmarkStart w:id="5" w:name="_Toc196544076"/>
    <w:bookmarkStart w:id="6" w:name="_Toc106079533"/>
    <w:bookmarkEnd w:id="0"/>
    <w:bookmarkEnd w:id="1"/>
    <w:p w:rsidR="0022189B" w:rsidRDefault="00583AE5">
      <w:pPr>
        <w:pStyle w:val="TOC1"/>
        <w:rPr>
          <w:rFonts w:asciiTheme="minorHAnsi" w:eastAsiaTheme="minorEastAsia" w:hAnsiTheme="minorHAnsi" w:cstheme="minorBidi"/>
          <w:b w:val="0"/>
          <w:bCs w:val="0"/>
          <w:caps w:val="0"/>
          <w:sz w:val="22"/>
          <w:szCs w:val="22"/>
        </w:rPr>
      </w:pPr>
      <w:r>
        <w:rPr>
          <w:caps w:val="0"/>
        </w:rPr>
        <w:fldChar w:fldCharType="begin"/>
      </w:r>
      <w:r w:rsidR="002121E8">
        <w:rPr>
          <w:caps w:val="0"/>
        </w:rPr>
        <w:instrText xml:space="preserve"> TOC \o "1-2" \h \z \t "Appendix,1" </w:instrText>
      </w:r>
      <w:r>
        <w:rPr>
          <w:caps w:val="0"/>
        </w:rPr>
        <w:fldChar w:fldCharType="separate"/>
      </w:r>
      <w:hyperlink w:anchor="_Toc342050276" w:history="1">
        <w:r w:rsidR="0022189B" w:rsidRPr="007454CB">
          <w:rPr>
            <w:rStyle w:val="Hyperlink"/>
          </w:rPr>
          <w:t>1</w:t>
        </w:r>
        <w:r w:rsidR="0022189B">
          <w:rPr>
            <w:rFonts w:asciiTheme="minorHAnsi" w:eastAsiaTheme="minorEastAsia" w:hAnsiTheme="minorHAnsi" w:cstheme="minorBidi"/>
            <w:b w:val="0"/>
            <w:bCs w:val="0"/>
            <w:caps w:val="0"/>
            <w:sz w:val="22"/>
            <w:szCs w:val="22"/>
          </w:rPr>
          <w:tab/>
        </w:r>
        <w:r w:rsidR="0022189B" w:rsidRPr="007454CB">
          <w:rPr>
            <w:rStyle w:val="Hyperlink"/>
          </w:rPr>
          <w:t>Introduction</w:t>
        </w:r>
        <w:r w:rsidR="0022189B">
          <w:rPr>
            <w:webHidden/>
          </w:rPr>
          <w:tab/>
        </w:r>
        <w:r w:rsidR="0022189B">
          <w:rPr>
            <w:webHidden/>
          </w:rPr>
          <w:fldChar w:fldCharType="begin"/>
        </w:r>
        <w:r w:rsidR="0022189B">
          <w:rPr>
            <w:webHidden/>
          </w:rPr>
          <w:instrText xml:space="preserve"> PAGEREF _Toc342050276 \h </w:instrText>
        </w:r>
        <w:r w:rsidR="0022189B">
          <w:rPr>
            <w:webHidden/>
          </w:rPr>
        </w:r>
        <w:r w:rsidR="0022189B">
          <w:rPr>
            <w:webHidden/>
          </w:rPr>
          <w:fldChar w:fldCharType="separate"/>
        </w:r>
        <w:r w:rsidR="0022189B">
          <w:rPr>
            <w:webHidden/>
          </w:rPr>
          <w:t>4</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77" w:history="1">
        <w:r w:rsidR="0022189B" w:rsidRPr="007454CB">
          <w:rPr>
            <w:rStyle w:val="Hyperlink"/>
          </w:rPr>
          <w:t>1.1</w:t>
        </w:r>
        <w:r w:rsidR="0022189B">
          <w:rPr>
            <w:rFonts w:asciiTheme="minorHAnsi" w:eastAsiaTheme="minorEastAsia" w:hAnsiTheme="minorHAnsi" w:cstheme="minorBidi"/>
            <w:sz w:val="22"/>
            <w:szCs w:val="22"/>
          </w:rPr>
          <w:tab/>
        </w:r>
        <w:r w:rsidR="0022189B" w:rsidRPr="007454CB">
          <w:rPr>
            <w:rStyle w:val="Hyperlink"/>
          </w:rPr>
          <w:t>Purpose of the SCOPE  Document</w:t>
        </w:r>
        <w:r w:rsidR="0022189B">
          <w:rPr>
            <w:webHidden/>
          </w:rPr>
          <w:tab/>
        </w:r>
        <w:r w:rsidR="0022189B">
          <w:rPr>
            <w:webHidden/>
          </w:rPr>
          <w:fldChar w:fldCharType="begin"/>
        </w:r>
        <w:r w:rsidR="0022189B">
          <w:rPr>
            <w:webHidden/>
          </w:rPr>
          <w:instrText xml:space="preserve"> PAGEREF _Toc342050277 \h </w:instrText>
        </w:r>
        <w:r w:rsidR="0022189B">
          <w:rPr>
            <w:webHidden/>
          </w:rPr>
        </w:r>
        <w:r w:rsidR="0022189B">
          <w:rPr>
            <w:webHidden/>
          </w:rPr>
          <w:fldChar w:fldCharType="separate"/>
        </w:r>
        <w:r w:rsidR="0022189B">
          <w:rPr>
            <w:webHidden/>
          </w:rPr>
          <w:t>4</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78" w:history="1">
        <w:r w:rsidR="0022189B" w:rsidRPr="007454CB">
          <w:rPr>
            <w:rStyle w:val="Hyperlink"/>
          </w:rPr>
          <w:t>1.2</w:t>
        </w:r>
        <w:r w:rsidR="0022189B">
          <w:rPr>
            <w:rFonts w:asciiTheme="minorHAnsi" w:eastAsiaTheme="minorEastAsia" w:hAnsiTheme="minorHAnsi" w:cstheme="minorBidi"/>
            <w:sz w:val="22"/>
            <w:szCs w:val="22"/>
          </w:rPr>
          <w:tab/>
        </w:r>
        <w:r w:rsidR="0022189B" w:rsidRPr="007454CB">
          <w:rPr>
            <w:rStyle w:val="Hyperlink"/>
          </w:rPr>
          <w:t>caCORE SDK</w:t>
        </w:r>
        <w:r w:rsidR="0022189B">
          <w:rPr>
            <w:webHidden/>
          </w:rPr>
          <w:tab/>
        </w:r>
        <w:r w:rsidR="0022189B">
          <w:rPr>
            <w:webHidden/>
          </w:rPr>
          <w:fldChar w:fldCharType="begin"/>
        </w:r>
        <w:r w:rsidR="0022189B">
          <w:rPr>
            <w:webHidden/>
          </w:rPr>
          <w:instrText xml:space="preserve"> PAGEREF _Toc342050278 \h </w:instrText>
        </w:r>
        <w:r w:rsidR="0022189B">
          <w:rPr>
            <w:webHidden/>
          </w:rPr>
        </w:r>
        <w:r w:rsidR="0022189B">
          <w:rPr>
            <w:webHidden/>
          </w:rPr>
          <w:fldChar w:fldCharType="separate"/>
        </w:r>
        <w:r w:rsidR="0022189B">
          <w:rPr>
            <w:webHidden/>
          </w:rPr>
          <w:t>4</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79" w:history="1">
        <w:r w:rsidR="0022189B" w:rsidRPr="007454CB">
          <w:rPr>
            <w:rStyle w:val="Hyperlink"/>
          </w:rPr>
          <w:t>2</w:t>
        </w:r>
        <w:r w:rsidR="0022189B">
          <w:rPr>
            <w:rFonts w:asciiTheme="minorHAnsi" w:eastAsiaTheme="minorEastAsia" w:hAnsiTheme="minorHAnsi" w:cstheme="minorBidi"/>
            <w:b w:val="0"/>
            <w:bCs w:val="0"/>
            <w:caps w:val="0"/>
            <w:sz w:val="22"/>
            <w:szCs w:val="22"/>
          </w:rPr>
          <w:tab/>
        </w:r>
        <w:r w:rsidR="0022189B" w:rsidRPr="007454CB">
          <w:rPr>
            <w:rStyle w:val="Hyperlink"/>
          </w:rPr>
          <w:t>Scope description</w:t>
        </w:r>
        <w:r w:rsidR="0022189B">
          <w:rPr>
            <w:webHidden/>
          </w:rPr>
          <w:tab/>
        </w:r>
        <w:r w:rsidR="0022189B">
          <w:rPr>
            <w:webHidden/>
          </w:rPr>
          <w:fldChar w:fldCharType="begin"/>
        </w:r>
        <w:r w:rsidR="0022189B">
          <w:rPr>
            <w:webHidden/>
          </w:rPr>
          <w:instrText xml:space="preserve"> PAGEREF _Toc342050279 \h </w:instrText>
        </w:r>
        <w:r w:rsidR="0022189B">
          <w:rPr>
            <w:webHidden/>
          </w:rPr>
        </w:r>
        <w:r w:rsidR="0022189B">
          <w:rPr>
            <w:webHidden/>
          </w:rPr>
          <w:fldChar w:fldCharType="separate"/>
        </w:r>
        <w:r w:rsidR="0022189B">
          <w:rPr>
            <w:webHidden/>
          </w:rPr>
          <w:t>5</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80" w:history="1">
        <w:r w:rsidR="0022189B" w:rsidRPr="007454CB">
          <w:rPr>
            <w:rStyle w:val="Hyperlink"/>
          </w:rPr>
          <w:t>2.1</w:t>
        </w:r>
        <w:r w:rsidR="0022189B">
          <w:rPr>
            <w:rFonts w:asciiTheme="minorHAnsi" w:eastAsiaTheme="minorEastAsia" w:hAnsiTheme="minorHAnsi" w:cstheme="minorBidi"/>
            <w:sz w:val="22"/>
            <w:szCs w:val="22"/>
          </w:rPr>
          <w:tab/>
        </w:r>
        <w:r w:rsidR="0022189B" w:rsidRPr="007454CB">
          <w:rPr>
            <w:rStyle w:val="Hyperlink"/>
          </w:rPr>
          <w:t>RESTFul Wrapper</w:t>
        </w:r>
        <w:r w:rsidR="0022189B">
          <w:rPr>
            <w:webHidden/>
          </w:rPr>
          <w:tab/>
        </w:r>
        <w:r w:rsidR="0022189B">
          <w:rPr>
            <w:webHidden/>
          </w:rPr>
          <w:fldChar w:fldCharType="begin"/>
        </w:r>
        <w:r w:rsidR="0022189B">
          <w:rPr>
            <w:webHidden/>
          </w:rPr>
          <w:instrText xml:space="preserve"> PAGEREF _Toc342050280 \h </w:instrText>
        </w:r>
        <w:r w:rsidR="0022189B">
          <w:rPr>
            <w:webHidden/>
          </w:rPr>
        </w:r>
        <w:r w:rsidR="0022189B">
          <w:rPr>
            <w:webHidden/>
          </w:rPr>
          <w:fldChar w:fldCharType="separate"/>
        </w:r>
        <w:r w:rsidR="0022189B">
          <w:rPr>
            <w:webHidden/>
          </w:rPr>
          <w:t>5</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81" w:history="1">
        <w:r w:rsidR="0022189B" w:rsidRPr="007454CB">
          <w:rPr>
            <w:rStyle w:val="Hyperlink"/>
          </w:rPr>
          <w:t>1.2 Working with EJB</w:t>
        </w:r>
        <w:r w:rsidR="0022189B">
          <w:rPr>
            <w:webHidden/>
          </w:rPr>
          <w:tab/>
        </w:r>
        <w:r w:rsidR="0022189B">
          <w:rPr>
            <w:webHidden/>
          </w:rPr>
          <w:fldChar w:fldCharType="begin"/>
        </w:r>
        <w:r w:rsidR="0022189B">
          <w:rPr>
            <w:webHidden/>
          </w:rPr>
          <w:instrText xml:space="preserve"> PAGEREF _Toc342050281 \h </w:instrText>
        </w:r>
        <w:r w:rsidR="0022189B">
          <w:rPr>
            <w:webHidden/>
          </w:rPr>
        </w:r>
        <w:r w:rsidR="0022189B">
          <w:rPr>
            <w:webHidden/>
          </w:rPr>
          <w:fldChar w:fldCharType="separate"/>
        </w:r>
        <w:r w:rsidR="0022189B">
          <w:rPr>
            <w:webHidden/>
          </w:rPr>
          <w:t>6</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82" w:history="1">
        <w:r w:rsidR="0022189B" w:rsidRPr="007454CB">
          <w:rPr>
            <w:rStyle w:val="Hyperlink"/>
          </w:rPr>
          <w:t>3</w:t>
        </w:r>
        <w:r w:rsidR="0022189B">
          <w:rPr>
            <w:rFonts w:asciiTheme="minorHAnsi" w:eastAsiaTheme="minorEastAsia" w:hAnsiTheme="minorHAnsi" w:cstheme="minorBidi"/>
            <w:b w:val="0"/>
            <w:bCs w:val="0"/>
            <w:caps w:val="0"/>
            <w:sz w:val="22"/>
            <w:szCs w:val="22"/>
          </w:rPr>
          <w:tab/>
        </w:r>
        <w:r w:rsidR="0022189B" w:rsidRPr="007454CB">
          <w:rPr>
            <w:rStyle w:val="Hyperlink"/>
          </w:rPr>
          <w:t>DELIVERABLES</w:t>
        </w:r>
        <w:r w:rsidR="0022189B">
          <w:rPr>
            <w:webHidden/>
          </w:rPr>
          <w:tab/>
        </w:r>
        <w:r w:rsidR="0022189B">
          <w:rPr>
            <w:webHidden/>
          </w:rPr>
          <w:fldChar w:fldCharType="begin"/>
        </w:r>
        <w:r w:rsidR="0022189B">
          <w:rPr>
            <w:webHidden/>
          </w:rPr>
          <w:instrText xml:space="preserve"> PAGEREF _Toc342050282 \h </w:instrText>
        </w:r>
        <w:r w:rsidR="0022189B">
          <w:rPr>
            <w:webHidden/>
          </w:rPr>
        </w:r>
        <w:r w:rsidR="0022189B">
          <w:rPr>
            <w:webHidden/>
          </w:rPr>
          <w:fldChar w:fldCharType="separate"/>
        </w:r>
        <w:r w:rsidR="0022189B">
          <w:rPr>
            <w:webHidden/>
          </w:rPr>
          <w:t>6</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83" w:history="1">
        <w:r w:rsidR="0022189B" w:rsidRPr="007454CB">
          <w:rPr>
            <w:rStyle w:val="Hyperlink"/>
          </w:rPr>
          <w:t>3.1</w:t>
        </w:r>
        <w:r w:rsidR="0022189B">
          <w:rPr>
            <w:rFonts w:asciiTheme="minorHAnsi" w:eastAsiaTheme="minorEastAsia" w:hAnsiTheme="minorHAnsi" w:cstheme="minorBidi"/>
            <w:sz w:val="22"/>
            <w:szCs w:val="22"/>
          </w:rPr>
          <w:tab/>
        </w:r>
        <w:r w:rsidR="0022189B" w:rsidRPr="007454CB">
          <w:rPr>
            <w:rStyle w:val="Hyperlink"/>
          </w:rPr>
          <w:t>RESTful Wrapper</w:t>
        </w:r>
        <w:r w:rsidR="0022189B">
          <w:rPr>
            <w:webHidden/>
          </w:rPr>
          <w:tab/>
        </w:r>
        <w:r w:rsidR="0022189B">
          <w:rPr>
            <w:webHidden/>
          </w:rPr>
          <w:fldChar w:fldCharType="begin"/>
        </w:r>
        <w:r w:rsidR="0022189B">
          <w:rPr>
            <w:webHidden/>
          </w:rPr>
          <w:instrText xml:space="preserve"> PAGEREF _Toc342050283 \h </w:instrText>
        </w:r>
        <w:r w:rsidR="0022189B">
          <w:rPr>
            <w:webHidden/>
          </w:rPr>
        </w:r>
        <w:r w:rsidR="0022189B">
          <w:rPr>
            <w:webHidden/>
          </w:rPr>
          <w:fldChar w:fldCharType="separate"/>
        </w:r>
        <w:r w:rsidR="0022189B">
          <w:rPr>
            <w:webHidden/>
          </w:rPr>
          <w:t>6</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84" w:history="1">
        <w:r w:rsidR="0022189B" w:rsidRPr="007454CB">
          <w:rPr>
            <w:rStyle w:val="Hyperlink"/>
          </w:rPr>
          <w:t>4</w:t>
        </w:r>
        <w:r w:rsidR="0022189B">
          <w:rPr>
            <w:rFonts w:asciiTheme="minorHAnsi" w:eastAsiaTheme="minorEastAsia" w:hAnsiTheme="minorHAnsi" w:cstheme="minorBidi"/>
            <w:b w:val="0"/>
            <w:bCs w:val="0"/>
            <w:caps w:val="0"/>
            <w:sz w:val="22"/>
            <w:szCs w:val="22"/>
          </w:rPr>
          <w:tab/>
        </w:r>
        <w:r w:rsidR="0022189B" w:rsidRPr="007454CB">
          <w:rPr>
            <w:rStyle w:val="Hyperlink"/>
          </w:rPr>
          <w:t>EXCLUSIONS</w:t>
        </w:r>
        <w:r w:rsidR="0022189B">
          <w:rPr>
            <w:webHidden/>
          </w:rPr>
          <w:tab/>
        </w:r>
        <w:r w:rsidR="0022189B">
          <w:rPr>
            <w:webHidden/>
          </w:rPr>
          <w:fldChar w:fldCharType="begin"/>
        </w:r>
        <w:r w:rsidR="0022189B">
          <w:rPr>
            <w:webHidden/>
          </w:rPr>
          <w:instrText xml:space="preserve"> PAGEREF _Toc342050284 \h </w:instrText>
        </w:r>
        <w:r w:rsidR="0022189B">
          <w:rPr>
            <w:webHidden/>
          </w:rPr>
        </w:r>
        <w:r w:rsidR="0022189B">
          <w:rPr>
            <w:webHidden/>
          </w:rPr>
          <w:fldChar w:fldCharType="separate"/>
        </w:r>
        <w:r w:rsidR="0022189B">
          <w:rPr>
            <w:webHidden/>
          </w:rPr>
          <w:t>6</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85" w:history="1">
        <w:r w:rsidR="0022189B" w:rsidRPr="007454CB">
          <w:rPr>
            <w:rStyle w:val="Hyperlink"/>
          </w:rPr>
          <w:t>5</w:t>
        </w:r>
        <w:r w:rsidR="0022189B">
          <w:rPr>
            <w:rFonts w:asciiTheme="minorHAnsi" w:eastAsiaTheme="minorEastAsia" w:hAnsiTheme="minorHAnsi" w:cstheme="minorBidi"/>
            <w:b w:val="0"/>
            <w:bCs w:val="0"/>
            <w:caps w:val="0"/>
            <w:sz w:val="22"/>
            <w:szCs w:val="22"/>
          </w:rPr>
          <w:tab/>
        </w:r>
        <w:r w:rsidR="0022189B" w:rsidRPr="007454CB">
          <w:rPr>
            <w:rStyle w:val="Hyperlink"/>
          </w:rPr>
          <w:t>CONSTRAINTS</w:t>
        </w:r>
        <w:r w:rsidR="0022189B">
          <w:rPr>
            <w:webHidden/>
          </w:rPr>
          <w:tab/>
        </w:r>
        <w:r w:rsidR="0022189B">
          <w:rPr>
            <w:webHidden/>
          </w:rPr>
          <w:fldChar w:fldCharType="begin"/>
        </w:r>
        <w:r w:rsidR="0022189B">
          <w:rPr>
            <w:webHidden/>
          </w:rPr>
          <w:instrText xml:space="preserve"> PAGEREF _Toc342050285 \h </w:instrText>
        </w:r>
        <w:r w:rsidR="0022189B">
          <w:rPr>
            <w:webHidden/>
          </w:rPr>
        </w:r>
        <w:r w:rsidR="0022189B">
          <w:rPr>
            <w:webHidden/>
          </w:rPr>
          <w:fldChar w:fldCharType="separate"/>
        </w:r>
        <w:r w:rsidR="0022189B">
          <w:rPr>
            <w:webHidden/>
          </w:rPr>
          <w:t>6</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86" w:history="1">
        <w:r w:rsidR="0022189B" w:rsidRPr="007454CB">
          <w:rPr>
            <w:rStyle w:val="Hyperlink"/>
          </w:rPr>
          <w:t>5.1</w:t>
        </w:r>
        <w:r w:rsidR="0022189B">
          <w:rPr>
            <w:rFonts w:asciiTheme="minorHAnsi" w:eastAsiaTheme="minorEastAsia" w:hAnsiTheme="minorHAnsi" w:cstheme="minorBidi"/>
            <w:sz w:val="22"/>
            <w:szCs w:val="22"/>
          </w:rPr>
          <w:tab/>
        </w:r>
        <w:r w:rsidR="0022189B" w:rsidRPr="007454CB">
          <w:rPr>
            <w:rStyle w:val="Hyperlink"/>
          </w:rPr>
          <w:t>User Interface</w:t>
        </w:r>
        <w:r w:rsidR="0022189B">
          <w:rPr>
            <w:webHidden/>
          </w:rPr>
          <w:tab/>
        </w:r>
        <w:r w:rsidR="0022189B">
          <w:rPr>
            <w:webHidden/>
          </w:rPr>
          <w:fldChar w:fldCharType="begin"/>
        </w:r>
        <w:r w:rsidR="0022189B">
          <w:rPr>
            <w:webHidden/>
          </w:rPr>
          <w:instrText xml:space="preserve"> PAGEREF _Toc342050286 \h </w:instrText>
        </w:r>
        <w:r w:rsidR="0022189B">
          <w:rPr>
            <w:webHidden/>
          </w:rPr>
        </w:r>
        <w:r w:rsidR="0022189B">
          <w:rPr>
            <w:webHidden/>
          </w:rPr>
          <w:fldChar w:fldCharType="separate"/>
        </w:r>
        <w:r w:rsidR="0022189B">
          <w:rPr>
            <w:webHidden/>
          </w:rPr>
          <w:t>6</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87" w:history="1">
        <w:r w:rsidR="0022189B" w:rsidRPr="007454CB">
          <w:rPr>
            <w:rStyle w:val="Hyperlink"/>
          </w:rPr>
          <w:t>5.2</w:t>
        </w:r>
        <w:r w:rsidR="0022189B">
          <w:rPr>
            <w:rFonts w:asciiTheme="minorHAnsi" w:eastAsiaTheme="minorEastAsia" w:hAnsiTheme="minorHAnsi" w:cstheme="minorBidi"/>
            <w:sz w:val="22"/>
            <w:szCs w:val="22"/>
          </w:rPr>
          <w:tab/>
        </w:r>
        <w:r w:rsidR="0022189B" w:rsidRPr="007454CB">
          <w:rPr>
            <w:rStyle w:val="Hyperlink"/>
          </w:rPr>
          <w:t>Mapping Generator</w:t>
        </w:r>
        <w:r w:rsidR="0022189B">
          <w:rPr>
            <w:webHidden/>
          </w:rPr>
          <w:tab/>
        </w:r>
        <w:r w:rsidR="0022189B">
          <w:rPr>
            <w:webHidden/>
          </w:rPr>
          <w:fldChar w:fldCharType="begin"/>
        </w:r>
        <w:r w:rsidR="0022189B">
          <w:rPr>
            <w:webHidden/>
          </w:rPr>
          <w:instrText xml:space="preserve"> PAGEREF _Toc342050287 \h </w:instrText>
        </w:r>
        <w:r w:rsidR="0022189B">
          <w:rPr>
            <w:webHidden/>
          </w:rPr>
        </w:r>
        <w:r w:rsidR="0022189B">
          <w:rPr>
            <w:webHidden/>
          </w:rPr>
          <w:fldChar w:fldCharType="separate"/>
        </w:r>
        <w:r w:rsidR="0022189B">
          <w:rPr>
            <w:webHidden/>
          </w:rPr>
          <w:t>7</w:t>
        </w:r>
        <w:r w:rsidR="0022189B">
          <w:rPr>
            <w:webHidden/>
          </w:rPr>
          <w:fldChar w:fldCharType="end"/>
        </w:r>
      </w:hyperlink>
    </w:p>
    <w:p w:rsidR="0022189B" w:rsidRDefault="00911BE6">
      <w:pPr>
        <w:pStyle w:val="TOC2"/>
        <w:rPr>
          <w:rFonts w:asciiTheme="minorHAnsi" w:eastAsiaTheme="minorEastAsia" w:hAnsiTheme="minorHAnsi" w:cstheme="minorBidi"/>
          <w:sz w:val="22"/>
          <w:szCs w:val="22"/>
        </w:rPr>
      </w:pPr>
      <w:hyperlink w:anchor="_Toc342050288" w:history="1">
        <w:r w:rsidR="0022189B" w:rsidRPr="007454CB">
          <w:rPr>
            <w:rStyle w:val="Hyperlink"/>
          </w:rPr>
          <w:t>5.3</w:t>
        </w:r>
        <w:r w:rsidR="0022189B">
          <w:rPr>
            <w:rFonts w:asciiTheme="minorHAnsi" w:eastAsiaTheme="minorEastAsia" w:hAnsiTheme="minorHAnsi" w:cstheme="minorBidi"/>
            <w:sz w:val="22"/>
            <w:szCs w:val="22"/>
          </w:rPr>
          <w:tab/>
        </w:r>
        <w:r w:rsidR="0022189B" w:rsidRPr="007454CB">
          <w:rPr>
            <w:rStyle w:val="Hyperlink"/>
          </w:rPr>
          <w:t>RESTful Wrapper Generator</w:t>
        </w:r>
        <w:r w:rsidR="0022189B">
          <w:rPr>
            <w:webHidden/>
          </w:rPr>
          <w:tab/>
        </w:r>
        <w:r w:rsidR="0022189B">
          <w:rPr>
            <w:webHidden/>
          </w:rPr>
          <w:fldChar w:fldCharType="begin"/>
        </w:r>
        <w:r w:rsidR="0022189B">
          <w:rPr>
            <w:webHidden/>
          </w:rPr>
          <w:instrText xml:space="preserve"> PAGEREF _Toc342050288 \h </w:instrText>
        </w:r>
        <w:r w:rsidR="0022189B">
          <w:rPr>
            <w:webHidden/>
          </w:rPr>
        </w:r>
        <w:r w:rsidR="0022189B">
          <w:rPr>
            <w:webHidden/>
          </w:rPr>
          <w:fldChar w:fldCharType="separate"/>
        </w:r>
        <w:r w:rsidR="0022189B">
          <w:rPr>
            <w:webHidden/>
          </w:rPr>
          <w:t>7</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89" w:history="1">
        <w:r w:rsidR="0022189B" w:rsidRPr="007454CB">
          <w:rPr>
            <w:rStyle w:val="Hyperlink"/>
          </w:rPr>
          <w:t>6</w:t>
        </w:r>
        <w:r w:rsidR="0022189B">
          <w:rPr>
            <w:rFonts w:asciiTheme="minorHAnsi" w:eastAsiaTheme="minorEastAsia" w:hAnsiTheme="minorHAnsi" w:cstheme="minorBidi"/>
            <w:b w:val="0"/>
            <w:bCs w:val="0"/>
            <w:caps w:val="0"/>
            <w:sz w:val="22"/>
            <w:szCs w:val="22"/>
          </w:rPr>
          <w:tab/>
        </w:r>
        <w:r w:rsidR="0022189B" w:rsidRPr="007454CB">
          <w:rPr>
            <w:rStyle w:val="Hyperlink"/>
          </w:rPr>
          <w:t>ASSUMPTIONS</w:t>
        </w:r>
        <w:r w:rsidR="0022189B">
          <w:rPr>
            <w:webHidden/>
          </w:rPr>
          <w:tab/>
        </w:r>
        <w:r w:rsidR="0022189B">
          <w:rPr>
            <w:webHidden/>
          </w:rPr>
          <w:fldChar w:fldCharType="begin"/>
        </w:r>
        <w:r w:rsidR="0022189B">
          <w:rPr>
            <w:webHidden/>
          </w:rPr>
          <w:instrText xml:space="preserve"> PAGEREF _Toc342050289 \h </w:instrText>
        </w:r>
        <w:r w:rsidR="0022189B">
          <w:rPr>
            <w:webHidden/>
          </w:rPr>
        </w:r>
        <w:r w:rsidR="0022189B">
          <w:rPr>
            <w:webHidden/>
          </w:rPr>
          <w:fldChar w:fldCharType="separate"/>
        </w:r>
        <w:r w:rsidR="0022189B">
          <w:rPr>
            <w:webHidden/>
          </w:rPr>
          <w:t>7</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90" w:history="1">
        <w:r w:rsidR="0022189B" w:rsidRPr="007454CB">
          <w:rPr>
            <w:rStyle w:val="Hyperlink"/>
          </w:rPr>
          <w:t>7</w:t>
        </w:r>
        <w:r w:rsidR="0022189B">
          <w:rPr>
            <w:rFonts w:asciiTheme="minorHAnsi" w:eastAsiaTheme="minorEastAsia" w:hAnsiTheme="minorHAnsi" w:cstheme="minorBidi"/>
            <w:b w:val="0"/>
            <w:bCs w:val="0"/>
            <w:caps w:val="0"/>
            <w:sz w:val="22"/>
            <w:szCs w:val="22"/>
          </w:rPr>
          <w:tab/>
        </w:r>
        <w:r w:rsidR="0022189B" w:rsidRPr="007454CB">
          <w:rPr>
            <w:rStyle w:val="Hyperlink"/>
          </w:rPr>
          <w:t>ACCEPTANCE CRITERIA</w:t>
        </w:r>
        <w:r w:rsidR="0022189B">
          <w:rPr>
            <w:webHidden/>
          </w:rPr>
          <w:tab/>
        </w:r>
        <w:r w:rsidR="0022189B">
          <w:rPr>
            <w:webHidden/>
          </w:rPr>
          <w:fldChar w:fldCharType="begin"/>
        </w:r>
        <w:r w:rsidR="0022189B">
          <w:rPr>
            <w:webHidden/>
          </w:rPr>
          <w:instrText xml:space="preserve"> PAGEREF _Toc342050290 \h </w:instrText>
        </w:r>
        <w:r w:rsidR="0022189B">
          <w:rPr>
            <w:webHidden/>
          </w:rPr>
        </w:r>
        <w:r w:rsidR="0022189B">
          <w:rPr>
            <w:webHidden/>
          </w:rPr>
          <w:fldChar w:fldCharType="separate"/>
        </w:r>
        <w:r w:rsidR="0022189B">
          <w:rPr>
            <w:webHidden/>
          </w:rPr>
          <w:t>7</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91" w:history="1">
        <w:r w:rsidR="0022189B" w:rsidRPr="007454CB">
          <w:rPr>
            <w:rStyle w:val="Hyperlink"/>
          </w:rPr>
          <w:t>TBDAppendix A: Scope Statement Approval</w:t>
        </w:r>
        <w:r w:rsidR="0022189B">
          <w:rPr>
            <w:webHidden/>
          </w:rPr>
          <w:tab/>
        </w:r>
        <w:r w:rsidR="0022189B">
          <w:rPr>
            <w:webHidden/>
          </w:rPr>
          <w:fldChar w:fldCharType="begin"/>
        </w:r>
        <w:r w:rsidR="0022189B">
          <w:rPr>
            <w:webHidden/>
          </w:rPr>
          <w:instrText xml:space="preserve"> PAGEREF _Toc342050291 \h </w:instrText>
        </w:r>
        <w:r w:rsidR="0022189B">
          <w:rPr>
            <w:webHidden/>
          </w:rPr>
        </w:r>
        <w:r w:rsidR="0022189B">
          <w:rPr>
            <w:webHidden/>
          </w:rPr>
          <w:fldChar w:fldCharType="separate"/>
        </w:r>
        <w:r w:rsidR="0022189B">
          <w:rPr>
            <w:webHidden/>
          </w:rPr>
          <w:t>7</w:t>
        </w:r>
        <w:r w:rsidR="0022189B">
          <w:rPr>
            <w:webHidden/>
          </w:rPr>
          <w:fldChar w:fldCharType="end"/>
        </w:r>
      </w:hyperlink>
    </w:p>
    <w:p w:rsidR="0022189B" w:rsidRDefault="00911BE6">
      <w:pPr>
        <w:pStyle w:val="TOC1"/>
        <w:rPr>
          <w:rFonts w:asciiTheme="minorHAnsi" w:eastAsiaTheme="minorEastAsia" w:hAnsiTheme="minorHAnsi" w:cstheme="minorBidi"/>
          <w:b w:val="0"/>
          <w:bCs w:val="0"/>
          <w:caps w:val="0"/>
          <w:sz w:val="22"/>
          <w:szCs w:val="22"/>
        </w:rPr>
      </w:pPr>
      <w:hyperlink w:anchor="_Toc342050292" w:history="1">
        <w:r w:rsidR="0022189B" w:rsidRPr="007454CB">
          <w:rPr>
            <w:rStyle w:val="Hyperlink"/>
          </w:rPr>
          <w:t>APPENDIX B: REFERENCES</w:t>
        </w:r>
        <w:r w:rsidR="0022189B">
          <w:rPr>
            <w:webHidden/>
          </w:rPr>
          <w:tab/>
        </w:r>
        <w:r w:rsidR="0022189B">
          <w:rPr>
            <w:webHidden/>
          </w:rPr>
          <w:fldChar w:fldCharType="begin"/>
        </w:r>
        <w:r w:rsidR="0022189B">
          <w:rPr>
            <w:webHidden/>
          </w:rPr>
          <w:instrText xml:space="preserve"> PAGEREF _Toc342050292 \h </w:instrText>
        </w:r>
        <w:r w:rsidR="0022189B">
          <w:rPr>
            <w:webHidden/>
          </w:rPr>
        </w:r>
        <w:r w:rsidR="0022189B">
          <w:rPr>
            <w:webHidden/>
          </w:rPr>
          <w:fldChar w:fldCharType="separate"/>
        </w:r>
        <w:r w:rsidR="0022189B">
          <w:rPr>
            <w:webHidden/>
          </w:rPr>
          <w:t>9</w:t>
        </w:r>
        <w:r w:rsidR="0022189B">
          <w:rPr>
            <w:webHidden/>
          </w:rPr>
          <w:fldChar w:fldCharType="end"/>
        </w:r>
      </w:hyperlink>
    </w:p>
    <w:p w:rsidR="007E79C7" w:rsidRDefault="00583AE5" w:rsidP="007E79C7">
      <w:pPr>
        <w:pStyle w:val="Heading1"/>
        <w:numPr>
          <w:ilvl w:val="0"/>
          <w:numId w:val="0"/>
        </w:numPr>
        <w:rPr>
          <w:highlight w:val="lightGray"/>
        </w:rPr>
      </w:pPr>
      <w:r>
        <w:rPr>
          <w:rFonts w:eastAsia="Times New Roman"/>
          <w:caps w:val="0"/>
          <w:noProof/>
          <w:kern w:val="0"/>
          <w:sz w:val="24"/>
          <w:szCs w:val="28"/>
        </w:rPr>
        <w:fldChar w:fldCharType="end"/>
      </w:r>
    </w:p>
    <w:p w:rsidR="005374A0" w:rsidRPr="00AF2948" w:rsidRDefault="007E79C7" w:rsidP="007E79C7">
      <w:pPr>
        <w:pStyle w:val="Heading1"/>
      </w:pPr>
      <w:r>
        <w:rPr>
          <w:highlight w:val="lightGray"/>
        </w:rPr>
        <w:br w:type="page"/>
      </w:r>
      <w:bookmarkStart w:id="7" w:name="_Toc342050276"/>
      <w:r w:rsidR="005374A0" w:rsidRPr="00AF2948">
        <w:lastRenderedPageBreak/>
        <w:t>Introduction</w:t>
      </w:r>
      <w:bookmarkEnd w:id="5"/>
      <w:bookmarkEnd w:id="7"/>
    </w:p>
    <w:p w:rsidR="005374A0" w:rsidRPr="00AF2948" w:rsidRDefault="005374A0" w:rsidP="000219CA">
      <w:pPr>
        <w:pStyle w:val="Heading2"/>
      </w:pPr>
      <w:bookmarkStart w:id="8" w:name="_Toc456598587"/>
      <w:bookmarkStart w:id="9" w:name="_Toc456600918"/>
      <w:bookmarkStart w:id="10" w:name="_Toc494193640"/>
      <w:bookmarkStart w:id="11" w:name="_Toc196544077"/>
      <w:bookmarkStart w:id="12" w:name="_Toc342050277"/>
      <w:r w:rsidRPr="00AF2948">
        <w:t>P</w:t>
      </w:r>
      <w:bookmarkEnd w:id="8"/>
      <w:bookmarkEnd w:id="9"/>
      <w:bookmarkEnd w:id="10"/>
      <w:r w:rsidRPr="00AF2948">
        <w:t xml:space="preserve">urpose </w:t>
      </w:r>
      <w:bookmarkEnd w:id="11"/>
      <w:r w:rsidR="00571DEB">
        <w:t xml:space="preserve">of the </w:t>
      </w:r>
      <w:fldSimple w:instr=" TITLE   \* MERGEFORMAT ">
        <w:r w:rsidR="00446A7D">
          <w:t>SCOPE</w:t>
        </w:r>
        <w:r w:rsidR="00571DEB">
          <w:t xml:space="preserve"> </w:t>
        </w:r>
      </w:fldSimple>
      <w:r w:rsidR="00571DEB">
        <w:t xml:space="preserve"> </w:t>
      </w:r>
      <w:r w:rsidR="009C7BE5">
        <w:t>Document</w:t>
      </w:r>
      <w:bookmarkEnd w:id="12"/>
    </w:p>
    <w:p w:rsidR="00E814E1" w:rsidRPr="008637CE" w:rsidRDefault="000A1CDE" w:rsidP="008637CE">
      <w:pPr>
        <w:pStyle w:val="BodyText"/>
      </w:pPr>
      <w:r>
        <w:t>This</w:t>
      </w:r>
      <w:r w:rsidR="00446A7D" w:rsidRPr="000436D7">
        <w:t xml:space="preserve"> scope document</w:t>
      </w:r>
      <w:r w:rsidR="00583F03">
        <w:t xml:space="preserve"> provides a detailed description of the project, deliverables, constraints, exclusions, assumpitons, and acceptance criteria. </w:t>
      </w:r>
    </w:p>
    <w:p w:rsidR="005374A0" w:rsidRDefault="00483BB9" w:rsidP="00483BB9">
      <w:pPr>
        <w:pStyle w:val="Heading2"/>
      </w:pPr>
      <w:bookmarkStart w:id="13" w:name="_Toc342050278"/>
      <w:r>
        <w:t>caCORE SDK</w:t>
      </w:r>
      <w:bookmarkEnd w:id="13"/>
    </w:p>
    <w:p w:rsidR="00077E4A" w:rsidRPr="00291E63" w:rsidRDefault="00FA497E" w:rsidP="00077E4A">
      <w:pPr>
        <w:shd w:val="clear" w:color="auto" w:fill="FFFFFF"/>
        <w:spacing w:before="136" w:after="136" w:line="231" w:lineRule="atLeast"/>
        <w:ind w:left="720"/>
      </w:pPr>
      <w:r w:rsidRPr="00291E63">
        <w:t>The National Cancer Institute (NCI) Center for Biomedical Informatics and Information Technology (CBIIT) provides biomedical informatics support and integration capabilities to the cancer research community. CBIIT has created the caCORE Software Development Kit or caCORE SDK, a data management framework designed for researchers who need to be able to navigate through a large number of data sources. caCORE SDK is CBIIT’s platform for data management and semantic integration, built using formal techniques from the software engineering and computer science communities.</w:t>
      </w:r>
    </w:p>
    <w:p w:rsidR="00FA497E" w:rsidRPr="00291E63" w:rsidRDefault="00FA497E" w:rsidP="00FA497E">
      <w:pPr>
        <w:shd w:val="clear" w:color="auto" w:fill="FFFFFF"/>
        <w:spacing w:before="136" w:after="136" w:line="231" w:lineRule="atLeast"/>
        <w:ind w:left="720"/>
      </w:pPr>
      <w:r w:rsidRPr="00291E63">
        <w:t>By providing a common data management framework, caCORE SDK helps streamline the informatics development throughout academic, government and private research labs and clinics. A caCORE SDK generated system is built on the principles of Model Driven Architecture (MDA) and specifically Model Driven Development (MDD) and n-tier architecture and consistent API</w:t>
      </w:r>
      <w:r w:rsidR="002E741A">
        <w:t xml:space="preserve">. </w:t>
      </w:r>
      <w:r w:rsidRPr="00291E63">
        <w:t>The use of MDA and n-tier architecture, both standard software engineering practices, allows for easy access to data, particularly by other applications.</w:t>
      </w:r>
    </w:p>
    <w:p w:rsidR="00FA497E" w:rsidRDefault="00FA497E" w:rsidP="00FA497E">
      <w:pPr>
        <w:ind w:left="795"/>
        <w:rPr>
          <w:shd w:val="clear" w:color="auto" w:fill="FFFFFF"/>
        </w:rPr>
      </w:pPr>
    </w:p>
    <w:p w:rsidR="00301129" w:rsidRPr="00291E63" w:rsidRDefault="00FA497E" w:rsidP="00301129">
      <w:pPr>
        <w:shd w:val="clear" w:color="auto" w:fill="FFFFFF"/>
        <w:spacing w:after="0"/>
        <w:ind w:left="720"/>
      </w:pPr>
      <w:r w:rsidRPr="00291E63">
        <w:rPr>
          <w:shd w:val="clear" w:color="auto" w:fill="FFFFFF"/>
        </w:rPr>
        <w:t xml:space="preserve">The caCORE SDK generated runtime system's infrastructure exhibits an n-tiered architecture with client interfaces, server components, backend objects, data sources, and additional backend systems. </w:t>
      </w:r>
      <w:r w:rsidR="00245987">
        <w:rPr>
          <w:shd w:val="clear" w:color="auto" w:fill="FFFFFF"/>
        </w:rPr>
        <w:t xml:space="preserve">SDK RESTful interface </w:t>
      </w:r>
      <w:r w:rsidR="0052450C">
        <w:rPr>
          <w:shd w:val="clear" w:color="auto" w:fill="FFFFFF"/>
        </w:rPr>
        <w:t>is</w:t>
      </w:r>
      <w:r w:rsidR="00301129">
        <w:rPr>
          <w:shd w:val="clear" w:color="auto" w:fill="FFFFFF"/>
        </w:rPr>
        <w:t xml:space="preserve"> built </w:t>
      </w:r>
      <w:r w:rsidR="00031D3B">
        <w:rPr>
          <w:shd w:val="clear" w:color="auto" w:fill="FFFFFF"/>
        </w:rPr>
        <w:t xml:space="preserve">to use existing architecture and </w:t>
      </w:r>
      <w:r w:rsidR="00301129">
        <w:rPr>
          <w:shd w:val="clear" w:color="auto" w:fill="FFFFFF"/>
        </w:rPr>
        <w:t xml:space="preserve">based on JAX-RS standard to </w:t>
      </w:r>
      <w:r w:rsidRPr="00291E63">
        <w:rPr>
          <w:shd w:val="clear" w:color="auto" w:fill="FFFFFF"/>
        </w:rPr>
        <w:t>serv</w:t>
      </w:r>
      <w:r w:rsidR="0052450C">
        <w:rPr>
          <w:shd w:val="clear" w:color="auto" w:fill="FFFFFF"/>
        </w:rPr>
        <w:t>e</w:t>
      </w:r>
      <w:r w:rsidR="00245987">
        <w:rPr>
          <w:shd w:val="clear" w:color="auto" w:fill="FFFFFF"/>
        </w:rPr>
        <w:t xml:space="preserve"> client</w:t>
      </w:r>
      <w:r w:rsidRPr="00291E63">
        <w:rPr>
          <w:shd w:val="clear" w:color="auto" w:fill="FFFFFF"/>
        </w:rPr>
        <w:t xml:space="preserve"> </w:t>
      </w:r>
      <w:r w:rsidR="000336E1">
        <w:rPr>
          <w:shd w:val="clear" w:color="auto" w:fill="FFFFFF"/>
        </w:rPr>
        <w:t>requests over HTTP and return</w:t>
      </w:r>
      <w:r w:rsidRPr="00291E63">
        <w:rPr>
          <w:shd w:val="clear" w:color="auto" w:fill="FFFFFF"/>
        </w:rPr>
        <w:t xml:space="preserve"> formatted results </w:t>
      </w:r>
      <w:r w:rsidR="00301129">
        <w:rPr>
          <w:shd w:val="clear" w:color="auto" w:fill="FFFFFF"/>
        </w:rPr>
        <w:t xml:space="preserve">in </w:t>
      </w:r>
      <w:r w:rsidRPr="00291E63">
        <w:rPr>
          <w:shd w:val="clear" w:color="auto" w:fill="FFFFFF"/>
        </w:rPr>
        <w:t xml:space="preserve">XML </w:t>
      </w:r>
      <w:r w:rsidR="00301129">
        <w:rPr>
          <w:shd w:val="clear" w:color="auto" w:fill="FFFFFF"/>
        </w:rPr>
        <w:t>format. SDK RESTful implementation supports</w:t>
      </w:r>
      <w:r w:rsidR="00301129" w:rsidRPr="00291E63">
        <w:t xml:space="preserve"> typical CRUD operations:</w:t>
      </w:r>
    </w:p>
    <w:p w:rsidR="00301129" w:rsidRPr="007E4C87" w:rsidRDefault="00301129" w:rsidP="00DA3CC5">
      <w:pPr>
        <w:pStyle w:val="NormalWeb"/>
        <w:numPr>
          <w:ilvl w:val="0"/>
          <w:numId w:val="10"/>
        </w:numPr>
        <w:spacing w:before="0" w:beforeAutospacing="0"/>
        <w:rPr>
          <w:shd w:val="clear" w:color="auto" w:fill="FFFFFF"/>
        </w:rPr>
      </w:pPr>
      <w:r w:rsidRPr="007E4C87">
        <w:rPr>
          <w:shd w:val="clear" w:color="auto" w:fill="FFFFFF"/>
        </w:rPr>
        <w:t>GET:  Read access of the resource without side-effects.</w:t>
      </w:r>
    </w:p>
    <w:p w:rsidR="00301129" w:rsidRPr="007E4C87" w:rsidRDefault="00301129" w:rsidP="00301129">
      <w:pPr>
        <w:pStyle w:val="NormalWeb"/>
        <w:numPr>
          <w:ilvl w:val="0"/>
          <w:numId w:val="10"/>
        </w:numPr>
        <w:rPr>
          <w:shd w:val="clear" w:color="auto" w:fill="FFFFFF"/>
        </w:rPr>
      </w:pPr>
      <w:r w:rsidRPr="007E4C87">
        <w:rPr>
          <w:shd w:val="clear" w:color="auto" w:fill="FFFFFF"/>
        </w:rPr>
        <w:t>PUT:  create a new resource.</w:t>
      </w:r>
    </w:p>
    <w:p w:rsidR="00301129" w:rsidRPr="007E4C87" w:rsidRDefault="000A1CDE" w:rsidP="00301129">
      <w:pPr>
        <w:pStyle w:val="NormalWeb"/>
        <w:numPr>
          <w:ilvl w:val="0"/>
          <w:numId w:val="10"/>
        </w:numPr>
        <w:rPr>
          <w:shd w:val="clear" w:color="auto" w:fill="FFFFFF"/>
        </w:rPr>
      </w:pPr>
      <w:r>
        <w:rPr>
          <w:shd w:val="clear" w:color="auto" w:fill="FFFFFF"/>
        </w:rPr>
        <w:t>DELETE removea a resource</w:t>
      </w:r>
      <w:r w:rsidR="00301129" w:rsidRPr="007E4C87">
        <w:rPr>
          <w:shd w:val="clear" w:color="auto" w:fill="FFFFFF"/>
        </w:rPr>
        <w:t>.</w:t>
      </w:r>
    </w:p>
    <w:p w:rsidR="00301129" w:rsidRPr="007E4C87" w:rsidRDefault="000A1CDE" w:rsidP="00301129">
      <w:pPr>
        <w:pStyle w:val="NormalWeb"/>
        <w:numPr>
          <w:ilvl w:val="0"/>
          <w:numId w:val="10"/>
        </w:numPr>
        <w:rPr>
          <w:shd w:val="clear" w:color="auto" w:fill="FFFFFF"/>
        </w:rPr>
      </w:pPr>
      <w:r>
        <w:rPr>
          <w:shd w:val="clear" w:color="auto" w:fill="FFFFFF"/>
        </w:rPr>
        <w:t>POST update</w:t>
      </w:r>
      <w:r w:rsidR="007C2FED">
        <w:rPr>
          <w:shd w:val="clear" w:color="auto" w:fill="FFFFFF"/>
        </w:rPr>
        <w:t xml:space="preserve"> an existing resource</w:t>
      </w:r>
      <w:r w:rsidR="00301129" w:rsidRPr="007E4C87">
        <w:rPr>
          <w:shd w:val="clear" w:color="auto" w:fill="FFFFFF"/>
        </w:rPr>
        <w:t>.</w:t>
      </w:r>
    </w:p>
    <w:p w:rsidR="00A61FAF" w:rsidRPr="00291E63" w:rsidRDefault="00A61FAF" w:rsidP="00A61FAF">
      <w:pPr>
        <w:shd w:val="clear" w:color="auto" w:fill="FFFFFF"/>
        <w:spacing w:after="0"/>
        <w:ind w:left="720"/>
      </w:pPr>
      <w:r w:rsidRPr="00291E63">
        <w:t xml:space="preserve">The major advantages of </w:t>
      </w:r>
      <w:r>
        <w:t xml:space="preserve">SDK </w:t>
      </w:r>
      <w:r w:rsidRPr="00291E63">
        <w:t>REST</w:t>
      </w:r>
      <w:r>
        <w:t>ful implementation</w:t>
      </w:r>
      <w:r w:rsidRPr="00291E63">
        <w:t xml:space="preserve"> are:</w:t>
      </w:r>
    </w:p>
    <w:p w:rsidR="00A61FAF" w:rsidRPr="00291E63" w:rsidRDefault="00A61FAF" w:rsidP="00A61FAF">
      <w:pPr>
        <w:numPr>
          <w:ilvl w:val="0"/>
          <w:numId w:val="11"/>
        </w:numPr>
        <w:shd w:val="clear" w:color="auto" w:fill="FFFFFF"/>
        <w:tabs>
          <w:tab w:val="clear" w:pos="720"/>
          <w:tab w:val="num" w:pos="1440"/>
        </w:tabs>
        <w:spacing w:before="0" w:after="0"/>
        <w:ind w:left="1440"/>
        <w:jc w:val="left"/>
      </w:pPr>
      <w:r w:rsidRPr="00291E63">
        <w:t>They are highly reusable across platforms (Java, .NET, PHP, etc) since they rely on basic HTTP protocol</w:t>
      </w:r>
    </w:p>
    <w:p w:rsidR="00A61FAF" w:rsidRDefault="00A61FAF" w:rsidP="00A61FAF">
      <w:pPr>
        <w:numPr>
          <w:ilvl w:val="0"/>
          <w:numId w:val="11"/>
        </w:numPr>
        <w:shd w:val="clear" w:color="auto" w:fill="FFFFFF"/>
        <w:tabs>
          <w:tab w:val="clear" w:pos="720"/>
          <w:tab w:val="num" w:pos="1440"/>
        </w:tabs>
        <w:spacing w:before="0" w:after="0"/>
        <w:ind w:left="1440"/>
        <w:jc w:val="left"/>
      </w:pPr>
      <w:r w:rsidRPr="00291E63">
        <w:t>They use basic XML instead of the complex SOAP XML and are easily consumable</w:t>
      </w:r>
    </w:p>
    <w:p w:rsidR="000336E1" w:rsidRDefault="009071A1" w:rsidP="00A61FAF">
      <w:pPr>
        <w:numPr>
          <w:ilvl w:val="0"/>
          <w:numId w:val="11"/>
        </w:numPr>
        <w:shd w:val="clear" w:color="auto" w:fill="FFFFFF"/>
        <w:tabs>
          <w:tab w:val="clear" w:pos="720"/>
          <w:tab w:val="num" w:pos="1440"/>
        </w:tabs>
        <w:spacing w:before="0" w:after="0"/>
        <w:ind w:left="1440"/>
        <w:jc w:val="left"/>
      </w:pPr>
      <w:r>
        <w:t>Based on MDA and</w:t>
      </w:r>
      <w:r w:rsidR="000336E1">
        <w:t xml:space="preserve"> easy to build fully deployable web application </w:t>
      </w:r>
    </w:p>
    <w:p w:rsidR="00A61FAF" w:rsidRPr="00291E63" w:rsidRDefault="00030B7D" w:rsidP="00A61FAF">
      <w:pPr>
        <w:numPr>
          <w:ilvl w:val="0"/>
          <w:numId w:val="11"/>
        </w:numPr>
        <w:shd w:val="clear" w:color="auto" w:fill="FFFFFF"/>
        <w:tabs>
          <w:tab w:val="clear" w:pos="720"/>
          <w:tab w:val="num" w:pos="1440"/>
        </w:tabs>
        <w:spacing w:before="0" w:after="0"/>
        <w:ind w:left="1440"/>
        <w:jc w:val="left"/>
      </w:pPr>
      <w:r>
        <w:t>B</w:t>
      </w:r>
      <w:r w:rsidR="00A61FAF">
        <w:t>uilt</w:t>
      </w:r>
      <w:r>
        <w:t>-in</w:t>
      </w:r>
      <w:r w:rsidR="00A61FAF">
        <w:t xml:space="preserve"> security with CSM </w:t>
      </w:r>
    </w:p>
    <w:p w:rsidR="0044333C" w:rsidRDefault="0044333C" w:rsidP="00FA497E">
      <w:pPr>
        <w:ind w:left="795"/>
        <w:rPr>
          <w:shd w:val="clear" w:color="auto" w:fill="FFFFFF"/>
        </w:rPr>
      </w:pPr>
    </w:p>
    <w:p w:rsidR="00D5794C" w:rsidRDefault="00D5794C" w:rsidP="00FA497E">
      <w:pPr>
        <w:ind w:left="795"/>
      </w:pPr>
      <w:r>
        <w:t xml:space="preserve">SDK RESTful implementation </w:t>
      </w:r>
      <w:r w:rsidR="0053769D">
        <w:t xml:space="preserve">requires users to start with a UML model to generate the applicaiton.This step is a potential barrier for many of users in NCIP community to </w:t>
      </w:r>
      <w:r w:rsidR="00127189">
        <w:t>generate a data service and to share</w:t>
      </w:r>
      <w:r w:rsidR="0053769D">
        <w:t xml:space="preserve"> data. </w:t>
      </w:r>
      <w:r w:rsidR="00127189">
        <w:t xml:space="preserve">The communit\y </w:t>
      </w:r>
      <w:r w:rsidR="00127189">
        <w:lastRenderedPageBreak/>
        <w:t xml:space="preserve">has built data services based on different technologies and the data exchange between the application built using these services is not an easy task. </w:t>
      </w:r>
      <w:r w:rsidR="0053769D">
        <w:t>RESTful implementation p</w:t>
      </w:r>
      <w:r w:rsidR="00F31567">
        <w:t>rovides a standardized interface and protocal</w:t>
      </w:r>
      <w:r w:rsidR="0053769D">
        <w:t xml:space="preserve"> to </w:t>
      </w:r>
      <w:r w:rsidR="00F31567">
        <w:t xml:space="preserve">service client application across platforms. </w:t>
      </w:r>
      <w:r w:rsidR="00415EE2">
        <w:t xml:space="preserve">SDK RESTful Wrapper is aimed to lower the barrier to create RESTful services based on existing data sources. The wrapper will provide interface in RESTful manner while it internally maps with existing data source to query data. </w:t>
      </w:r>
    </w:p>
    <w:p w:rsidR="00D5794C" w:rsidRDefault="00D5794C" w:rsidP="00FA497E">
      <w:pPr>
        <w:ind w:left="795"/>
        <w:rPr>
          <w:shd w:val="clear" w:color="auto" w:fill="FFFFFF"/>
        </w:rPr>
      </w:pPr>
    </w:p>
    <w:p w:rsidR="005374A0" w:rsidRPr="00AF2948" w:rsidRDefault="000436D7" w:rsidP="000B644A">
      <w:pPr>
        <w:pStyle w:val="Heading1"/>
      </w:pPr>
      <w:bookmarkStart w:id="14" w:name="_Toc342050279"/>
      <w:r>
        <w:t>Scope description</w:t>
      </w:r>
      <w:bookmarkEnd w:id="14"/>
    </w:p>
    <w:p w:rsidR="000436D7" w:rsidRDefault="00954C83" w:rsidP="00904D4F">
      <w:pPr>
        <w:pStyle w:val="Heading2"/>
      </w:pPr>
      <w:bookmarkStart w:id="15" w:name="_Toc342050280"/>
      <w:bookmarkStart w:id="16" w:name="_Toc494193646"/>
      <w:r>
        <w:t>RESTFul Wrapper</w:t>
      </w:r>
      <w:bookmarkEnd w:id="15"/>
    </w:p>
    <w:p w:rsidR="00471BBA" w:rsidRPr="00835549" w:rsidRDefault="00ED08BD" w:rsidP="00077E4A">
      <w:pPr>
        <w:pStyle w:val="BodyText"/>
        <w:rPr>
          <w:color w:val="000000"/>
          <w:shd w:val="clear" w:color="auto" w:fill="FFFFFF"/>
        </w:rPr>
      </w:pPr>
      <w:r w:rsidRPr="00835549">
        <w:t xml:space="preserve">A Wrapper encapsulate legacy logic </w:t>
      </w:r>
      <w:r w:rsidRPr="00835549">
        <w:rPr>
          <w:color w:val="000000"/>
          <w:shd w:val="clear" w:color="auto" w:fill="FFFFFF"/>
        </w:rPr>
        <w:t xml:space="preserve">with high technology coupling requirements, resulting in a </w:t>
      </w:r>
      <w:r w:rsidR="00835549" w:rsidRPr="00835549">
        <w:rPr>
          <w:color w:val="000000"/>
          <w:shd w:val="clear" w:color="auto" w:fill="FFFFFF"/>
        </w:rPr>
        <w:t>creation</w:t>
      </w:r>
      <w:r w:rsidRPr="00835549">
        <w:rPr>
          <w:color w:val="000000"/>
          <w:shd w:val="clear" w:color="auto" w:fill="FFFFFF"/>
        </w:rPr>
        <w:t xml:space="preserve"> of implementation coupling throughout all service consumer programs.</w:t>
      </w:r>
      <w:r w:rsidR="00041776">
        <w:rPr>
          <w:color w:val="000000"/>
          <w:shd w:val="clear" w:color="auto" w:fill="FFFFFF"/>
        </w:rPr>
        <w:t xml:space="preserve"> </w:t>
      </w:r>
    </w:p>
    <w:p w:rsidR="00F52BAC" w:rsidRDefault="00AE794F" w:rsidP="00B35234">
      <w:pPr>
        <w:pStyle w:val="BodyText"/>
      </w:pPr>
      <w:r>
        <w:t xml:space="preserve">In Java world, typically, other than RESTful resources, data is shared through data services built as EJB, SOAP Services or Java API. </w:t>
      </w:r>
      <w:r w:rsidR="00DC743E">
        <w:t xml:space="preserve">RESTful wrapper is a way for legacy applications to take advantage of RESTful features </w:t>
      </w:r>
      <w:r w:rsidR="00E6125E">
        <w:t xml:space="preserve">to </w:t>
      </w:r>
      <w:r w:rsidR="00636F55">
        <w:t>facilitate</w:t>
      </w:r>
      <w:r w:rsidR="00E6125E">
        <w:t xml:space="preserve"> applications </w:t>
      </w:r>
      <w:r w:rsidR="00636F55">
        <w:t xml:space="preserve">to </w:t>
      </w:r>
      <w:r w:rsidR="00E6125E">
        <w:t>share their data quickly in a standardized manner</w:t>
      </w:r>
      <w:r w:rsidR="00B35234">
        <w:t>.</w:t>
      </w:r>
      <w:r>
        <w:t xml:space="preserve"> The RESTful Wrapper would encapsulate existing data service </w:t>
      </w:r>
      <w:r w:rsidR="00606CC8">
        <w:t xml:space="preserve">types mentioned </w:t>
      </w:r>
      <w:r w:rsidR="004D652F">
        <w:t xml:space="preserve">here </w:t>
      </w:r>
      <w:r w:rsidR="00606CC8">
        <w:t xml:space="preserve">to serve client requests in a RESTful manner. </w:t>
      </w:r>
    </w:p>
    <w:p w:rsidR="00606CC8" w:rsidRDefault="00AA4CFE" w:rsidP="00AA4CFE">
      <w:pPr>
        <w:pStyle w:val="BodyText"/>
        <w:spacing w:after="0"/>
      </w:pPr>
      <w:r>
        <w:t xml:space="preserve">RESTFul Wrapper Generator would let users to define RESTful resources and map them to existing SOAP Web service or EJB. The Wrapper generator then </w:t>
      </w:r>
      <w:r w:rsidR="004D652F">
        <w:t>would</w:t>
      </w:r>
      <w:r>
        <w:t xml:space="preserve"> generate a mapping file that will be used by code generator to generate </w:t>
      </w:r>
      <w:r w:rsidR="006E3651">
        <w:t>deployable RESTful resources.</w:t>
      </w:r>
    </w:p>
    <w:p w:rsidR="00606CC8" w:rsidRDefault="00606CC8" w:rsidP="00471BBA">
      <w:pPr>
        <w:pStyle w:val="BodyText"/>
        <w:spacing w:after="0"/>
      </w:pPr>
    </w:p>
    <w:p w:rsidR="007D05B1" w:rsidRDefault="007D05B1" w:rsidP="00471BBA">
      <w:pPr>
        <w:pStyle w:val="BodyText"/>
        <w:spacing w:after="0"/>
      </w:pPr>
      <w:r>
        <w:t>The RESTful Wrapper Generator can be divided into three major parts. Each part is described below.</w:t>
      </w:r>
    </w:p>
    <w:p w:rsidR="00057B1C" w:rsidRPr="00033088" w:rsidRDefault="00057B1C" w:rsidP="00AB691B">
      <w:pPr>
        <w:pStyle w:val="BodyText"/>
        <w:numPr>
          <w:ilvl w:val="0"/>
          <w:numId w:val="12"/>
        </w:numPr>
        <w:spacing w:after="0"/>
        <w:rPr>
          <w:b/>
        </w:rPr>
      </w:pPr>
      <w:r w:rsidRPr="00033088">
        <w:rPr>
          <w:b/>
        </w:rPr>
        <w:t>User Interface</w:t>
      </w:r>
    </w:p>
    <w:p w:rsidR="00AB691B" w:rsidRDefault="00606CC8" w:rsidP="00AB691B">
      <w:pPr>
        <w:pStyle w:val="BodyText"/>
        <w:spacing w:after="0"/>
        <w:ind w:left="1080"/>
      </w:pPr>
      <w:r>
        <w:t xml:space="preserve">RESTful wrapper </w:t>
      </w:r>
      <w:r w:rsidR="00C45268">
        <w:t>generator should</w:t>
      </w:r>
      <w:r>
        <w:t xml:space="preserve"> provide easy to use User Interface to define a RESTful resource and map it to existing  data service (SOAP or </w:t>
      </w:r>
      <w:r w:rsidR="00F26445">
        <w:t>EJB).</w:t>
      </w:r>
      <w:r w:rsidR="002C1DCB">
        <w:t xml:space="preserve"> RESTful resource generation starts with uploading a </w:t>
      </w:r>
      <w:commentRangeStart w:id="17"/>
      <w:commentRangeStart w:id="18"/>
      <w:r w:rsidR="002C1DCB">
        <w:t xml:space="preserve">POJO </w:t>
      </w:r>
      <w:commentRangeEnd w:id="17"/>
      <w:r w:rsidR="00CE641C">
        <w:rPr>
          <w:rStyle w:val="CommentReference"/>
        </w:rPr>
        <w:commentReference w:id="17"/>
      </w:r>
      <w:commentRangeEnd w:id="18"/>
      <w:r w:rsidR="008239CC">
        <w:rPr>
          <w:rStyle w:val="CommentReference"/>
        </w:rPr>
        <w:commentReference w:id="18"/>
      </w:r>
      <w:r w:rsidR="002C1DCB">
        <w:t xml:space="preserve">or JAR of POJOs. Uploaded POJO(s) should be presented in </w:t>
      </w:r>
      <w:r w:rsidR="00752D1C">
        <w:t xml:space="preserve">a </w:t>
      </w:r>
      <w:r w:rsidR="002C1DCB">
        <w:t xml:space="preserve">tree view with Create, Upload, Delete and Read methods as children for each resource. </w:t>
      </w:r>
      <w:r w:rsidR="00C45268">
        <w:t xml:space="preserve">UI should </w:t>
      </w:r>
    </w:p>
    <w:p w:rsidR="002C1DCB" w:rsidRDefault="00C45268" w:rsidP="00AB691B">
      <w:pPr>
        <w:pStyle w:val="BodyText"/>
        <w:spacing w:after="0"/>
        <w:ind w:left="1080"/>
      </w:pPr>
      <w:r>
        <w:t xml:space="preserve">let user to remove any uploaded POJOs from the tree structure. </w:t>
      </w:r>
    </w:p>
    <w:p w:rsidR="002C1DCB" w:rsidRPr="00AB691B" w:rsidRDefault="00AB691B" w:rsidP="00AB691B">
      <w:pPr>
        <w:pStyle w:val="BodyText"/>
        <w:spacing w:after="0"/>
        <w:ind w:left="1080"/>
      </w:pPr>
      <w:r>
        <w:t xml:space="preserve">1.1 </w:t>
      </w:r>
      <w:r w:rsidR="00752D1C" w:rsidRPr="00033088">
        <w:rPr>
          <w:b/>
        </w:rPr>
        <w:t>Working with WSDL</w:t>
      </w:r>
    </w:p>
    <w:p w:rsidR="00606CC8" w:rsidRDefault="002C1DCB" w:rsidP="00AB691B">
      <w:pPr>
        <w:pStyle w:val="BodyText"/>
        <w:spacing w:after="0"/>
        <w:ind w:left="1080"/>
      </w:pPr>
      <w:r>
        <w:t xml:space="preserve">User Interface should let user to load </w:t>
      </w:r>
      <w:r w:rsidR="00752D1C">
        <w:t>a WSDL that should open in a new pane</w:t>
      </w:r>
      <w:r w:rsidR="004D652F">
        <w:t>l</w:t>
      </w:r>
      <w:r w:rsidR="00752D1C">
        <w:t xml:space="preserve"> in a split window with POJO tree structure on the otherside. </w:t>
      </w:r>
      <w:r w:rsidR="00DB52D4">
        <w:t xml:space="preserve">RESTful wrapper generator should parse WSDL to present in tree structure with </w:t>
      </w:r>
      <w:r w:rsidR="00C772CA">
        <w:t xml:space="preserve">operations supported by given endpoint. User should now be able to drag an operation from WSDL pane to corresponding resource in POJO pane. Mutiple operations can be associated with one RESTful resource operation. </w:t>
      </w:r>
      <w:r w:rsidR="00545F23">
        <w:t>Any associations created between RESTful resource and SOAP service operations should be make visible on the UI</w:t>
      </w:r>
      <w:r w:rsidR="00A2488E">
        <w:t>.</w:t>
      </w:r>
      <w:r w:rsidR="00E437BB">
        <w:t xml:space="preserve"> The UI should let users to remove any associations created.</w:t>
      </w:r>
      <w:r w:rsidR="00C772CA">
        <w:t xml:space="preserve"> </w:t>
      </w:r>
    </w:p>
    <w:p w:rsidR="0036576D" w:rsidRPr="00A17092" w:rsidRDefault="00A17092" w:rsidP="00A17092">
      <w:pPr>
        <w:pStyle w:val="Heading2"/>
        <w:numPr>
          <w:ilvl w:val="0"/>
          <w:numId w:val="0"/>
        </w:numPr>
        <w:spacing w:after="0"/>
        <w:ind w:left="792" w:firstLine="144"/>
      </w:pPr>
      <w:r>
        <w:lastRenderedPageBreak/>
        <w:t xml:space="preserve"> </w:t>
      </w:r>
      <w:bookmarkStart w:id="19" w:name="_Toc342050281"/>
      <w:r w:rsidR="004159D2">
        <w:t xml:space="preserve">1.2 </w:t>
      </w:r>
      <w:r w:rsidR="0036576D" w:rsidRPr="00A17092">
        <w:t>Working with EJB</w:t>
      </w:r>
      <w:bookmarkEnd w:id="19"/>
    </w:p>
    <w:p w:rsidR="00F35A8D" w:rsidRDefault="004159D2" w:rsidP="00F35A8D">
      <w:pPr>
        <w:pStyle w:val="BodyText"/>
        <w:spacing w:after="0"/>
        <w:ind w:left="1080"/>
      </w:pPr>
      <w:r>
        <w:t xml:space="preserve">User Interface should let user to upload EJB jar that </w:t>
      </w:r>
      <w:r w:rsidR="0049050D">
        <w:t xml:space="preserve">has </w:t>
      </w:r>
      <w:r w:rsidR="00F35A8D">
        <w:t xml:space="preserve">Home, Remote, Impl and  deployment descriptor. UI should read deployment descriptor and introspect remote interface for EJB operations. These operations should be displayed in tree structure. User should be able map between EJB operation and RESTful resource operation by drag and drop from one end to another. Any associations created between RESTful resource and EJB operations should be make visible on the UI. The UI should let users to remove any associations created. </w:t>
      </w:r>
    </w:p>
    <w:p w:rsidR="0036576D" w:rsidRDefault="0036576D" w:rsidP="00F35A8D">
      <w:pPr>
        <w:pStyle w:val="BodyText"/>
        <w:spacing w:after="0"/>
        <w:ind w:left="966"/>
      </w:pPr>
    </w:p>
    <w:p w:rsidR="00057B1C" w:rsidRPr="00A2488E" w:rsidRDefault="00057B1C" w:rsidP="00A17092">
      <w:pPr>
        <w:pStyle w:val="BodyText"/>
        <w:numPr>
          <w:ilvl w:val="0"/>
          <w:numId w:val="12"/>
        </w:numPr>
        <w:spacing w:after="0"/>
        <w:rPr>
          <w:b/>
        </w:rPr>
      </w:pPr>
      <w:r w:rsidRPr="00A2488E">
        <w:rPr>
          <w:b/>
        </w:rPr>
        <w:t>Mapping Generation</w:t>
      </w:r>
    </w:p>
    <w:p w:rsidR="00A2488E" w:rsidRDefault="0036576D" w:rsidP="00450AC1">
      <w:pPr>
        <w:pStyle w:val="BodyText"/>
        <w:spacing w:after="0"/>
      </w:pPr>
      <w:r>
        <w:t xml:space="preserve">After mapping is done, user should be able to generate a mapping XML file </w:t>
      </w:r>
      <w:r w:rsidR="00624200">
        <w:t>that should capture</w:t>
      </w:r>
      <w:r>
        <w:t xml:space="preserve"> all information about resources, operations, SOAP </w:t>
      </w:r>
      <w:r w:rsidR="002F5D9C">
        <w:t xml:space="preserve"> or EJB</w:t>
      </w:r>
      <w:r w:rsidR="00624200">
        <w:t xml:space="preserve"> service details and mappings. </w:t>
      </w:r>
      <w:r w:rsidR="002F5D9C">
        <w:t xml:space="preserve"> </w:t>
      </w:r>
      <w:r w:rsidR="00450AC1">
        <w:t xml:space="preserve">This information will be used by RESTful resource generator to generate necessary artifacts. </w:t>
      </w:r>
      <w:r w:rsidR="00E437BB">
        <w:t xml:space="preserve">Operations left without </w:t>
      </w:r>
      <w:r w:rsidR="00450AC1">
        <w:t>any association should be ignored during mapping generation.</w:t>
      </w:r>
    </w:p>
    <w:p w:rsidR="00E437BB" w:rsidRDefault="00E437BB" w:rsidP="00471BBA">
      <w:pPr>
        <w:pStyle w:val="BodyText"/>
        <w:spacing w:after="0"/>
      </w:pPr>
    </w:p>
    <w:p w:rsidR="00057B1C" w:rsidRPr="00A17092" w:rsidRDefault="00057B1C" w:rsidP="00A17092">
      <w:pPr>
        <w:pStyle w:val="BodyText"/>
        <w:numPr>
          <w:ilvl w:val="0"/>
          <w:numId w:val="12"/>
        </w:numPr>
        <w:spacing w:after="0"/>
        <w:rPr>
          <w:b/>
        </w:rPr>
      </w:pPr>
      <w:r w:rsidRPr="00A17092">
        <w:rPr>
          <w:b/>
        </w:rPr>
        <w:t>RESTful Resource Generation</w:t>
      </w:r>
    </w:p>
    <w:p w:rsidR="00450AC1" w:rsidRDefault="00450AC1" w:rsidP="00ED08BD">
      <w:pPr>
        <w:pStyle w:val="BodyText"/>
      </w:pPr>
      <w:r>
        <w:t>RESTful resource gen</w:t>
      </w:r>
      <w:r w:rsidR="00A259B0">
        <w:t>erator</w:t>
      </w:r>
      <w:r>
        <w:t xml:space="preserve"> should validate mapping file for correctness and use it to generate </w:t>
      </w:r>
      <w:r w:rsidR="00A259B0">
        <w:t>RESTful reso</w:t>
      </w:r>
      <w:r>
        <w:t>urces</w:t>
      </w:r>
      <w:r w:rsidR="00A259B0">
        <w:t xml:space="preserve"> and schema files. It should also generate a project with build script for user to execute and generate a deployable war file.</w:t>
      </w:r>
    </w:p>
    <w:p w:rsidR="0087769A" w:rsidRPr="00ED08BD" w:rsidRDefault="0087769A" w:rsidP="00CF5E2F">
      <w:pPr>
        <w:pStyle w:val="Heading2"/>
        <w:numPr>
          <w:ilvl w:val="0"/>
          <w:numId w:val="0"/>
        </w:numPr>
        <w:ind w:left="576"/>
      </w:pPr>
    </w:p>
    <w:p w:rsidR="005374A0" w:rsidRDefault="00DC1057" w:rsidP="00DC1057">
      <w:pPr>
        <w:pStyle w:val="Heading1"/>
      </w:pPr>
      <w:bookmarkStart w:id="20" w:name="_Toc342050282"/>
      <w:r>
        <w:t>DELIVERABLES</w:t>
      </w:r>
      <w:bookmarkEnd w:id="20"/>
    </w:p>
    <w:p w:rsidR="009A276E" w:rsidRDefault="009A276E" w:rsidP="009A276E">
      <w:pPr>
        <w:pStyle w:val="Heading2"/>
      </w:pPr>
      <w:bookmarkStart w:id="21" w:name="_Toc342050283"/>
      <w:r>
        <w:t>RESTful Wrapper</w:t>
      </w:r>
      <w:bookmarkEnd w:id="21"/>
    </w:p>
    <w:p w:rsidR="009A276E" w:rsidRDefault="00472C94" w:rsidP="00472C94">
      <w:r>
        <w:t xml:space="preserve">RESTFul Wrapper </w:t>
      </w:r>
      <w:r w:rsidR="00822EDF">
        <w:t xml:space="preserve">is a separate tool to SDK and it should versioned and source controlled in NCI SVN. It should released </w:t>
      </w:r>
      <w:r>
        <w:t>with instruction</w:t>
      </w:r>
      <w:r w:rsidR="00282559">
        <w:t>s</w:t>
      </w:r>
      <w:r>
        <w:t xml:space="preserve"> and supporting documentation.</w:t>
      </w:r>
    </w:p>
    <w:p w:rsidR="00085C20" w:rsidRDefault="00085C20" w:rsidP="00472C94"/>
    <w:p w:rsidR="00DC1057" w:rsidRDefault="00DC1057" w:rsidP="00DC1057">
      <w:pPr>
        <w:pStyle w:val="Heading1"/>
      </w:pPr>
      <w:bookmarkStart w:id="22" w:name="_Toc342050284"/>
      <w:r>
        <w:t>EXCLUSIONS</w:t>
      </w:r>
      <w:bookmarkEnd w:id="22"/>
    </w:p>
    <w:p w:rsidR="00DC1057" w:rsidRDefault="00DC1057" w:rsidP="00DC1057">
      <w:pPr>
        <w:pStyle w:val="Heading1"/>
      </w:pPr>
      <w:bookmarkStart w:id="23" w:name="_Toc342050285"/>
      <w:r>
        <w:t>CONSTRAINTS</w:t>
      </w:r>
      <w:bookmarkEnd w:id="23"/>
    </w:p>
    <w:p w:rsidR="0038315B" w:rsidRDefault="0038315B" w:rsidP="0038315B">
      <w:pPr>
        <w:pStyle w:val="Heading2"/>
      </w:pPr>
      <w:bookmarkStart w:id="24" w:name="_Toc342050286"/>
      <w:r>
        <w:t>User Interface</w:t>
      </w:r>
      <w:bookmarkEnd w:id="24"/>
    </w:p>
    <w:p w:rsidR="0038315B" w:rsidRDefault="0038315B" w:rsidP="0038315B">
      <w:pPr>
        <w:pStyle w:val="ListParagraph"/>
        <w:numPr>
          <w:ilvl w:val="1"/>
          <w:numId w:val="12"/>
        </w:numPr>
      </w:pPr>
      <w:r>
        <w:t>Editing an existing mapping file through UI  is not supported in this release.</w:t>
      </w:r>
    </w:p>
    <w:p w:rsidR="0038315B" w:rsidRDefault="0038315B" w:rsidP="0038315B">
      <w:pPr>
        <w:pStyle w:val="ListParagraph"/>
        <w:numPr>
          <w:ilvl w:val="1"/>
          <w:numId w:val="12"/>
        </w:numPr>
      </w:pPr>
      <w:r>
        <w:t>UI would only support SOAP and EJB data sources for this release.</w:t>
      </w:r>
    </w:p>
    <w:p w:rsidR="0038315B" w:rsidRDefault="0038315B" w:rsidP="0038315B">
      <w:pPr>
        <w:pStyle w:val="ListParagraph"/>
        <w:numPr>
          <w:ilvl w:val="1"/>
          <w:numId w:val="12"/>
        </w:numPr>
      </w:pPr>
      <w:r>
        <w:t xml:space="preserve">UI would not do any validations on correctness or working condition of given SOAP or EJB data services. </w:t>
      </w:r>
    </w:p>
    <w:p w:rsidR="0038315B" w:rsidRDefault="0038315B" w:rsidP="0038315B">
      <w:pPr>
        <w:pStyle w:val="ListParagraph"/>
        <w:numPr>
          <w:ilvl w:val="1"/>
          <w:numId w:val="12"/>
        </w:numPr>
      </w:pPr>
      <w:r>
        <w:t>UI would not do validation on correctness of information entered into text fields used for mapping.</w:t>
      </w:r>
    </w:p>
    <w:p w:rsidR="00F35A8D" w:rsidRDefault="00F35A8D" w:rsidP="0038315B">
      <w:pPr>
        <w:pStyle w:val="ListParagraph"/>
        <w:numPr>
          <w:ilvl w:val="1"/>
          <w:numId w:val="12"/>
        </w:numPr>
      </w:pPr>
      <w:r>
        <w:t>UI would not support working with EJBs based on v3.0 specification</w:t>
      </w:r>
      <w:r w:rsidR="00016DC1">
        <w:t xml:space="preserve"> annotations.</w:t>
      </w:r>
    </w:p>
    <w:p w:rsidR="0038315B" w:rsidRDefault="0038315B" w:rsidP="0038315B">
      <w:pPr>
        <w:pStyle w:val="Heading2"/>
      </w:pPr>
      <w:bookmarkStart w:id="25" w:name="_Toc342050287"/>
      <w:r>
        <w:lastRenderedPageBreak/>
        <w:t>Mapping Generator</w:t>
      </w:r>
      <w:bookmarkEnd w:id="25"/>
    </w:p>
    <w:p w:rsidR="0038315B" w:rsidRDefault="0038315B" w:rsidP="0038315B">
      <w:pPr>
        <w:pStyle w:val="Heading3"/>
        <w:numPr>
          <w:ilvl w:val="1"/>
          <w:numId w:val="11"/>
        </w:numPr>
        <w:rPr>
          <w:b w:val="0"/>
        </w:rPr>
      </w:pPr>
      <w:r w:rsidRPr="000A216C">
        <w:rPr>
          <w:b w:val="0"/>
        </w:rPr>
        <w:t>Mapping generator would do syntax validation on mapping XML against XSD</w:t>
      </w:r>
    </w:p>
    <w:p w:rsidR="0038315B" w:rsidRPr="000A216C" w:rsidRDefault="0038315B" w:rsidP="0038315B">
      <w:pPr>
        <w:pStyle w:val="ListParagraph"/>
        <w:numPr>
          <w:ilvl w:val="1"/>
          <w:numId w:val="11"/>
        </w:numPr>
      </w:pPr>
      <w:r>
        <w:t>UI would not do any validations on correctness or working condition of given SOAP or EJB data services in the mapping file.</w:t>
      </w:r>
    </w:p>
    <w:p w:rsidR="0038315B" w:rsidRDefault="0038315B" w:rsidP="0038315B">
      <w:pPr>
        <w:pStyle w:val="Heading2"/>
      </w:pPr>
      <w:bookmarkStart w:id="26" w:name="_Toc342050288"/>
      <w:r>
        <w:t xml:space="preserve">RESTful </w:t>
      </w:r>
      <w:r w:rsidR="00B03BB7">
        <w:t xml:space="preserve">Wrapper </w:t>
      </w:r>
      <w:r>
        <w:t>Generator</w:t>
      </w:r>
      <w:bookmarkEnd w:id="26"/>
    </w:p>
    <w:p w:rsidR="00B03BB7" w:rsidRPr="00CE2FCD" w:rsidRDefault="00B03BB7" w:rsidP="00CE2FCD">
      <w:pPr>
        <w:pStyle w:val="Heading3"/>
        <w:numPr>
          <w:ilvl w:val="0"/>
          <w:numId w:val="0"/>
        </w:numPr>
        <w:ind w:left="1080"/>
        <w:rPr>
          <w:b w:val="0"/>
        </w:rPr>
      </w:pPr>
      <w:r w:rsidRPr="00CE2FCD">
        <w:rPr>
          <w:b w:val="0"/>
        </w:rPr>
        <w:t xml:space="preserve">RESTful Wrapper generator would use avialble open source tools to generate client code for a given SOAP or EJB descriptors. These descriptors should be valid and any errors </w:t>
      </w:r>
      <w:r w:rsidR="00743080" w:rsidRPr="00CE2FCD">
        <w:rPr>
          <w:b w:val="0"/>
        </w:rPr>
        <w:t xml:space="preserve">generated by </w:t>
      </w:r>
      <w:r w:rsidRPr="00CE2FCD">
        <w:rPr>
          <w:b w:val="0"/>
        </w:rPr>
        <w:t>client</w:t>
      </w:r>
      <w:r w:rsidR="00743080" w:rsidRPr="00CE2FCD">
        <w:rPr>
          <w:b w:val="0"/>
        </w:rPr>
        <w:t xml:space="preserve"> code generation tool should be addressed by the user.</w:t>
      </w:r>
      <w:r w:rsidRPr="00CE2FCD">
        <w:rPr>
          <w:b w:val="0"/>
        </w:rPr>
        <w:t xml:space="preserve"> </w:t>
      </w:r>
    </w:p>
    <w:p w:rsidR="0038315B" w:rsidRDefault="0038315B" w:rsidP="00DC4117"/>
    <w:p w:rsidR="00D9789D" w:rsidRDefault="00D9789D" w:rsidP="00D9789D">
      <w:pPr>
        <w:pStyle w:val="Heading3"/>
        <w:numPr>
          <w:ilvl w:val="0"/>
          <w:numId w:val="0"/>
        </w:numPr>
        <w:ind w:left="720"/>
      </w:pPr>
    </w:p>
    <w:p w:rsidR="00DC1057" w:rsidRDefault="00DC1057" w:rsidP="00DC1057">
      <w:pPr>
        <w:pStyle w:val="Heading1"/>
      </w:pPr>
      <w:bookmarkStart w:id="27" w:name="_Toc342050289"/>
      <w:r>
        <w:t>ASSUMPTIONS</w:t>
      </w:r>
      <w:bookmarkEnd w:id="27"/>
    </w:p>
    <w:p w:rsidR="006C3D66" w:rsidRDefault="006C3D66" w:rsidP="00B708E2"/>
    <w:p w:rsidR="00DC1057" w:rsidRPr="00DC1057" w:rsidRDefault="00DC1057" w:rsidP="00DC1057">
      <w:pPr>
        <w:pStyle w:val="Heading1"/>
      </w:pPr>
      <w:bookmarkStart w:id="28" w:name="_Toc342050290"/>
      <w:r>
        <w:t>ACCEPTANCE CRITERIA</w:t>
      </w:r>
      <w:bookmarkEnd w:id="28"/>
    </w:p>
    <w:p w:rsidR="00A17B6F" w:rsidRPr="006E3B9A" w:rsidRDefault="00FC0E7B" w:rsidP="00FC0E7B">
      <w:pPr>
        <w:pStyle w:val="Appendix"/>
        <w:ind w:firstLine="432"/>
        <w:rPr>
          <w:bCs/>
        </w:rPr>
      </w:pPr>
      <w:bookmarkStart w:id="29" w:name="_Toc342050291"/>
      <w:bookmarkEnd w:id="16"/>
      <w:r w:rsidRPr="00FC0E7B">
        <w:rPr>
          <w:b w:val="0"/>
        </w:rPr>
        <w:t>TBD</w:t>
      </w:r>
      <w:r w:rsidR="00981296" w:rsidRPr="006E3B9A">
        <w:rPr>
          <w:rStyle w:val="BodyTextChar1"/>
          <w:bCs/>
          <w:sz w:val="28"/>
        </w:rPr>
        <w:br w:type="page"/>
      </w:r>
      <w:bookmarkStart w:id="30" w:name="_Toc136837066"/>
      <w:bookmarkStart w:id="31" w:name="_Toc107027580"/>
      <w:bookmarkStart w:id="32" w:name="_Toc107027790"/>
      <w:r w:rsidR="00BC68E3" w:rsidRPr="006E3B9A">
        <w:rPr>
          <w:bCs/>
        </w:rPr>
        <w:lastRenderedPageBreak/>
        <w:t xml:space="preserve">Appendix A: </w:t>
      </w:r>
      <w:fldSimple w:instr=" DOCPROPERTY  Title  \* MERGEFORMAT ">
        <w:r w:rsidR="00A57E10">
          <w:rPr>
            <w:bCs/>
          </w:rPr>
          <w:t>Scope Statement</w:t>
        </w:r>
      </w:fldSimple>
      <w:r w:rsidR="00A17B6F" w:rsidRPr="006E3B9A">
        <w:rPr>
          <w:bCs/>
        </w:rPr>
        <w:t xml:space="preserve"> Approval</w:t>
      </w:r>
      <w:bookmarkEnd w:id="29"/>
      <w:bookmarkEnd w:id="30"/>
    </w:p>
    <w:p w:rsidR="00A17B6F" w:rsidRPr="00AF2948" w:rsidRDefault="00A17B6F" w:rsidP="00A17B6F">
      <w:r w:rsidRPr="00AF2948">
        <w:t xml:space="preserve">The undersigned acknowledge </w:t>
      </w:r>
      <w:r w:rsidR="00342965" w:rsidRPr="00AF2948">
        <w:t xml:space="preserve">that </w:t>
      </w:r>
      <w:r w:rsidRPr="00AF2948">
        <w:t xml:space="preserve">they have reviewed the </w:t>
      </w:r>
      <w:r w:rsidR="00A57E10">
        <w:t>SDK 4.5.1</w:t>
      </w:r>
      <w:r w:rsidRPr="00AF2948">
        <w:rPr>
          <w:b/>
        </w:rPr>
        <w:t xml:space="preserve"> </w:t>
      </w:r>
      <w:r w:rsidR="00A57E10">
        <w:rPr>
          <w:b/>
        </w:rPr>
        <w:t>scope statement</w:t>
      </w:r>
      <w:r w:rsidRPr="00AF2948">
        <w:t xml:space="preserve"> and agree with the </w:t>
      </w:r>
      <w:r w:rsidR="00342965" w:rsidRPr="00AF2948">
        <w:t>information presented within this document</w:t>
      </w:r>
      <w:r w:rsidRPr="00AF2948">
        <w:t xml:space="preserve">. Changes to this </w:t>
      </w:r>
      <w:r w:rsidR="00A57E10">
        <w:t>scope statement</w:t>
      </w:r>
      <w:r w:rsidR="00342965" w:rsidRPr="00AF2948">
        <w:t xml:space="preserve"> will be coordinated with, </w:t>
      </w:r>
      <w:r w:rsidRPr="00AF2948">
        <w:t>and approved by</w:t>
      </w:r>
      <w:r w:rsidR="00342965" w:rsidRPr="00AF2948">
        <w:t>,</w:t>
      </w:r>
      <w:r w:rsidRPr="00AF2948">
        <w:t xml:space="preserve"> the undersigned</w:t>
      </w:r>
      <w:r w:rsidR="00342965" w:rsidRPr="00AF2948">
        <w:t>,</w:t>
      </w:r>
      <w:r w:rsidRPr="00AF2948">
        <w:t xml:space="preserve"> or their designated representatives.</w:t>
      </w:r>
    </w:p>
    <w:p w:rsidR="00A17B6F" w:rsidRPr="00AF2948" w:rsidRDefault="00A17B6F" w:rsidP="00A17B6F">
      <w:pPr>
        <w:pStyle w:val="InfoBlue"/>
      </w:pPr>
    </w:p>
    <w:p w:rsidR="00A17B6F" w:rsidRPr="00AF2948" w:rsidRDefault="00A17B6F" w:rsidP="00A17B6F">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Signature:</w:t>
            </w:r>
          </w:p>
        </w:tc>
        <w:tc>
          <w:tcPr>
            <w:tcW w:w="4505" w:type="dxa"/>
            <w:tcBorders>
              <w:top w:val="nil"/>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pPr>
              <w:ind w:left="0"/>
              <w:jc w:val="left"/>
            </w:pPr>
            <w:r w:rsidRPr="00AF2948">
              <w:t>Date:</w:t>
            </w:r>
          </w:p>
        </w:tc>
        <w:tc>
          <w:tcPr>
            <w:tcW w:w="1800" w:type="dxa"/>
            <w:tcBorders>
              <w:top w:val="nil"/>
              <w:left w:val="nil"/>
              <w:bottom w:val="single" w:sz="4" w:space="0" w:color="auto"/>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Print Name:</w:t>
            </w:r>
          </w:p>
        </w:tc>
        <w:tc>
          <w:tcPr>
            <w:tcW w:w="4505" w:type="dxa"/>
            <w:tcBorders>
              <w:left w:val="nil"/>
              <w:right w:val="nil"/>
            </w:tcBorders>
          </w:tcPr>
          <w:p w:rsidR="00A17B6F" w:rsidRPr="00AF2948" w:rsidRDefault="00A57E10" w:rsidP="004E0AD2">
            <w:r>
              <w:t>Zhengwu Lu</w:t>
            </w:r>
          </w:p>
        </w:tc>
        <w:tc>
          <w:tcPr>
            <w:tcW w:w="900" w:type="dxa"/>
            <w:tcBorders>
              <w:top w:val="nil"/>
              <w:left w:val="nil"/>
              <w:bottom w:val="nil"/>
              <w:right w:val="nil"/>
            </w:tcBorders>
          </w:tcPr>
          <w:p w:rsidR="00A17B6F" w:rsidRPr="00AF2948" w:rsidRDefault="00A17B6F" w:rsidP="004E0AD2"/>
        </w:tc>
        <w:tc>
          <w:tcPr>
            <w:tcW w:w="1800" w:type="dxa"/>
            <w:tcBorders>
              <w:top w:val="single" w:sz="4" w:space="0" w:color="auto"/>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Title:</w:t>
            </w:r>
          </w:p>
        </w:tc>
        <w:tc>
          <w:tcPr>
            <w:tcW w:w="4505" w:type="dxa"/>
            <w:tcBorders>
              <w:left w:val="nil"/>
              <w:right w:val="nil"/>
            </w:tcBorders>
          </w:tcPr>
          <w:p w:rsidR="00A17B6F" w:rsidRPr="00AF2948" w:rsidRDefault="00A57E10" w:rsidP="004E0AD2">
            <w:r>
              <w:t>Technical Project Manager</w:t>
            </w:r>
          </w:p>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Role:</w:t>
            </w:r>
          </w:p>
        </w:tc>
        <w:tc>
          <w:tcPr>
            <w:tcW w:w="4505" w:type="dxa"/>
            <w:tcBorders>
              <w:left w:val="nil"/>
              <w:right w:val="nil"/>
            </w:tcBorders>
          </w:tcPr>
          <w:p w:rsidR="00A17B6F" w:rsidRPr="00AF2948" w:rsidRDefault="004F768D" w:rsidP="004E0AD2">
            <w:r>
              <w:t>Project Manager</w:t>
            </w:r>
          </w:p>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bl>
    <w:p w:rsidR="00A17B6F" w:rsidRPr="00AF2948"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Signature:</w:t>
            </w:r>
          </w:p>
        </w:tc>
        <w:tc>
          <w:tcPr>
            <w:tcW w:w="4505" w:type="dxa"/>
            <w:tcBorders>
              <w:top w:val="nil"/>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pPr>
              <w:ind w:left="0"/>
              <w:jc w:val="left"/>
            </w:pPr>
            <w:r w:rsidRPr="00AF2948">
              <w:t>Date:</w:t>
            </w:r>
          </w:p>
        </w:tc>
        <w:tc>
          <w:tcPr>
            <w:tcW w:w="1800" w:type="dxa"/>
            <w:tcBorders>
              <w:top w:val="nil"/>
              <w:left w:val="nil"/>
              <w:bottom w:val="single" w:sz="4" w:space="0" w:color="auto"/>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Print Name:</w:t>
            </w:r>
          </w:p>
        </w:tc>
        <w:tc>
          <w:tcPr>
            <w:tcW w:w="4505" w:type="dxa"/>
            <w:tcBorders>
              <w:left w:val="nil"/>
              <w:right w:val="nil"/>
            </w:tcBorders>
          </w:tcPr>
          <w:p w:rsidR="00A17B6F" w:rsidRPr="00AF2948" w:rsidRDefault="00A57E10" w:rsidP="004E0AD2">
            <w:r>
              <w:t>Robert Shirley</w:t>
            </w:r>
          </w:p>
        </w:tc>
        <w:tc>
          <w:tcPr>
            <w:tcW w:w="900" w:type="dxa"/>
            <w:tcBorders>
              <w:top w:val="nil"/>
              <w:left w:val="nil"/>
              <w:bottom w:val="nil"/>
              <w:right w:val="nil"/>
            </w:tcBorders>
          </w:tcPr>
          <w:p w:rsidR="00A17B6F" w:rsidRPr="00AF2948" w:rsidRDefault="00A17B6F" w:rsidP="004E0AD2"/>
        </w:tc>
        <w:tc>
          <w:tcPr>
            <w:tcW w:w="1800" w:type="dxa"/>
            <w:tcBorders>
              <w:top w:val="single" w:sz="4" w:space="0" w:color="auto"/>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Title:</w:t>
            </w:r>
          </w:p>
        </w:tc>
        <w:tc>
          <w:tcPr>
            <w:tcW w:w="4505" w:type="dxa"/>
            <w:tcBorders>
              <w:left w:val="nil"/>
              <w:right w:val="nil"/>
            </w:tcBorders>
          </w:tcPr>
          <w:p w:rsidR="00A17B6F" w:rsidRPr="00AF2948" w:rsidRDefault="00A57E10" w:rsidP="00A57E10">
            <w:r>
              <w:t>Director</w:t>
            </w:r>
            <w:r w:rsidR="004F768D">
              <w:t xml:space="preserve"> </w:t>
            </w:r>
          </w:p>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Role:</w:t>
            </w:r>
          </w:p>
        </w:tc>
        <w:tc>
          <w:tcPr>
            <w:tcW w:w="4505" w:type="dxa"/>
            <w:tcBorders>
              <w:left w:val="nil"/>
              <w:right w:val="nil"/>
            </w:tcBorders>
          </w:tcPr>
          <w:p w:rsidR="00A17B6F" w:rsidRPr="00AF2948" w:rsidRDefault="00A57E10" w:rsidP="004E0AD2">
            <w:r>
              <w:t>Project Sponsor</w:t>
            </w:r>
          </w:p>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bl>
    <w:p w:rsidR="00A17B6F" w:rsidRPr="00AF2948"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Signature:</w:t>
            </w:r>
          </w:p>
        </w:tc>
        <w:tc>
          <w:tcPr>
            <w:tcW w:w="4505" w:type="dxa"/>
            <w:tcBorders>
              <w:top w:val="nil"/>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pPr>
              <w:ind w:left="0"/>
              <w:jc w:val="left"/>
            </w:pPr>
            <w:r w:rsidRPr="00AF2948">
              <w:t>Date:</w:t>
            </w:r>
          </w:p>
        </w:tc>
        <w:tc>
          <w:tcPr>
            <w:tcW w:w="1800" w:type="dxa"/>
            <w:tcBorders>
              <w:top w:val="nil"/>
              <w:left w:val="nil"/>
              <w:bottom w:val="single" w:sz="4" w:space="0" w:color="auto"/>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Print Name: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single" w:sz="4" w:space="0" w:color="auto"/>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Title: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Role: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bl>
    <w:p w:rsidR="00A17B6F" w:rsidRPr="00AF2948" w:rsidRDefault="00A17B6F" w:rsidP="00A17B6F">
      <w:pPr>
        <w:pStyle w:val="BodyText"/>
      </w:pPr>
    </w:p>
    <w:p w:rsidR="00981296" w:rsidRPr="00AF2948" w:rsidRDefault="00A17B6F">
      <w:pPr>
        <w:pStyle w:val="Appendix"/>
      </w:pPr>
      <w:r w:rsidRPr="00AF2948">
        <w:br w:type="page"/>
      </w:r>
      <w:bookmarkStart w:id="33" w:name="_Toc342050292"/>
      <w:r w:rsidR="00981296" w:rsidRPr="00AF2948">
        <w:lastRenderedPageBreak/>
        <w:t xml:space="preserve">APPENDIX </w:t>
      </w:r>
      <w:r w:rsidRPr="00AF2948">
        <w:t>B</w:t>
      </w:r>
      <w:r w:rsidR="00981296" w:rsidRPr="00AF2948">
        <w:t>: REFERENCES</w:t>
      </w:r>
      <w:bookmarkEnd w:id="6"/>
      <w:bookmarkEnd w:id="31"/>
      <w:bookmarkEnd w:id="32"/>
      <w:bookmarkEnd w:id="33"/>
    </w:p>
    <w:p w:rsidR="00981296" w:rsidRPr="00AF2948" w:rsidRDefault="00981296">
      <w:pPr>
        <w:pStyle w:val="InfoBlue"/>
      </w:pPr>
      <w:r w:rsidRPr="00AF2948">
        <w:t xml:space="preserve">[Insert the name, version number, description, and physical location of any documents referenced in this document.  Add rows to the table as necessary.] </w:t>
      </w:r>
    </w:p>
    <w:p w:rsidR="00981296" w:rsidRPr="00AF2948" w:rsidRDefault="00981296">
      <w:pPr>
        <w:pStyle w:val="BodyText3"/>
        <w:ind w:left="576"/>
      </w:pPr>
      <w:r w:rsidRPr="00AF2948">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83"/>
        <w:gridCol w:w="3240"/>
        <w:gridCol w:w="3663"/>
      </w:tblGrid>
      <w:tr w:rsidR="00981296" w:rsidRPr="00AF2948">
        <w:trPr>
          <w:trHeight w:val="70"/>
          <w:jc w:val="center"/>
        </w:trPr>
        <w:tc>
          <w:tcPr>
            <w:tcW w:w="1361" w:type="pct"/>
            <w:shd w:val="clear" w:color="auto" w:fill="F3F3F3"/>
          </w:tcPr>
          <w:p w:rsidR="00981296" w:rsidRPr="00AF2948" w:rsidRDefault="00981296" w:rsidP="00931384">
            <w:pPr>
              <w:pStyle w:val="BodyText"/>
              <w:spacing w:before="0" w:after="0"/>
              <w:ind w:left="0"/>
              <w:jc w:val="center"/>
              <w:rPr>
                <w:b/>
              </w:rPr>
            </w:pPr>
            <w:r w:rsidRPr="00AF2948">
              <w:rPr>
                <w:b/>
              </w:rPr>
              <w:t>Document Name</w:t>
            </w:r>
          </w:p>
        </w:tc>
        <w:tc>
          <w:tcPr>
            <w:tcW w:w="1708" w:type="pct"/>
            <w:shd w:val="clear" w:color="auto" w:fill="F3F3F3"/>
          </w:tcPr>
          <w:p w:rsidR="00981296" w:rsidRPr="00AF2948" w:rsidRDefault="00981296" w:rsidP="00931384">
            <w:pPr>
              <w:pStyle w:val="BodyText"/>
              <w:spacing w:before="0" w:after="0"/>
              <w:ind w:left="0"/>
              <w:jc w:val="center"/>
              <w:rPr>
                <w:b/>
              </w:rPr>
            </w:pPr>
            <w:r w:rsidRPr="00AF2948">
              <w:rPr>
                <w:b/>
              </w:rPr>
              <w:t>Description</w:t>
            </w:r>
          </w:p>
        </w:tc>
        <w:tc>
          <w:tcPr>
            <w:tcW w:w="1931" w:type="pct"/>
            <w:shd w:val="clear" w:color="auto" w:fill="F3F3F3"/>
          </w:tcPr>
          <w:p w:rsidR="00981296" w:rsidRPr="00AF2948" w:rsidRDefault="00981296" w:rsidP="00931384">
            <w:pPr>
              <w:pStyle w:val="BodyText"/>
              <w:spacing w:before="0" w:after="0"/>
              <w:ind w:left="0"/>
              <w:jc w:val="center"/>
              <w:rPr>
                <w:b/>
              </w:rPr>
            </w:pPr>
            <w:r w:rsidRPr="00AF2948">
              <w:rPr>
                <w:b/>
              </w:rPr>
              <w:t>Location</w:t>
            </w:r>
          </w:p>
        </w:tc>
      </w:tr>
      <w:tr w:rsidR="006027C2" w:rsidRPr="00AF2948">
        <w:trPr>
          <w:trHeight w:val="482"/>
          <w:jc w:val="center"/>
        </w:trPr>
        <w:tc>
          <w:tcPr>
            <w:tcW w:w="1361" w:type="pct"/>
          </w:tcPr>
          <w:p w:rsidR="006027C2" w:rsidRPr="00AF2948" w:rsidRDefault="006027C2" w:rsidP="008A7CB6">
            <w:pPr>
              <w:pStyle w:val="BodyText"/>
              <w:spacing w:before="0" w:after="0"/>
              <w:ind w:left="0"/>
              <w:jc w:val="left"/>
              <w:rPr>
                <w:i/>
                <w:color w:val="0000FF"/>
                <w:sz w:val="20"/>
                <w:szCs w:val="20"/>
              </w:rPr>
            </w:pPr>
            <w:r w:rsidRPr="00AF2948">
              <w:rPr>
                <w:i/>
                <w:color w:val="0000FF"/>
                <w:sz w:val="20"/>
                <w:szCs w:val="20"/>
              </w:rPr>
              <w:t>&lt;Document Name and Version Number&gt;</w:t>
            </w:r>
          </w:p>
        </w:tc>
        <w:tc>
          <w:tcPr>
            <w:tcW w:w="1708" w:type="pct"/>
          </w:tcPr>
          <w:p w:rsidR="006027C2" w:rsidRPr="00AF2948" w:rsidRDefault="006027C2" w:rsidP="008A7CB6">
            <w:pPr>
              <w:pStyle w:val="BodyText"/>
              <w:spacing w:before="0" w:after="0"/>
              <w:ind w:left="0"/>
              <w:jc w:val="left"/>
              <w:rPr>
                <w:i/>
                <w:color w:val="0000FF"/>
                <w:sz w:val="20"/>
                <w:szCs w:val="20"/>
              </w:rPr>
            </w:pPr>
            <w:r w:rsidRPr="00AF2948">
              <w:rPr>
                <w:i/>
                <w:color w:val="0000FF"/>
                <w:sz w:val="20"/>
                <w:szCs w:val="20"/>
              </w:rPr>
              <w:t>&lt;Document description&gt;</w:t>
            </w:r>
          </w:p>
        </w:tc>
        <w:tc>
          <w:tcPr>
            <w:tcW w:w="1931" w:type="pct"/>
          </w:tcPr>
          <w:p w:rsidR="006027C2" w:rsidRPr="00AF2948" w:rsidRDefault="006027C2" w:rsidP="008A7CB6">
            <w:pPr>
              <w:pStyle w:val="BodyText"/>
              <w:spacing w:before="0" w:after="0"/>
              <w:ind w:left="0"/>
              <w:jc w:val="left"/>
              <w:rPr>
                <w:i/>
                <w:color w:val="0000FF"/>
                <w:sz w:val="20"/>
                <w:szCs w:val="20"/>
              </w:rPr>
            </w:pPr>
            <w:r w:rsidRPr="00AF2948">
              <w:rPr>
                <w:i/>
                <w:color w:val="0000FF"/>
                <w:sz w:val="20"/>
                <w:szCs w:val="20"/>
              </w:rPr>
              <w:t>&lt;URL or Network path where document is located&gt;</w:t>
            </w:r>
          </w:p>
        </w:tc>
      </w:tr>
      <w:tr w:rsidR="006027C2" w:rsidRPr="00AF2948">
        <w:trPr>
          <w:trHeight w:val="70"/>
          <w:jc w:val="center"/>
        </w:trPr>
        <w:tc>
          <w:tcPr>
            <w:tcW w:w="1361" w:type="pct"/>
          </w:tcPr>
          <w:p w:rsidR="006027C2" w:rsidRPr="00AF2948" w:rsidRDefault="006027C2" w:rsidP="008A7CB6">
            <w:pPr>
              <w:pStyle w:val="BodyText"/>
              <w:spacing w:before="0" w:after="0"/>
              <w:ind w:left="0"/>
              <w:jc w:val="left"/>
              <w:rPr>
                <w:i/>
                <w:color w:val="0000FF"/>
                <w:sz w:val="20"/>
                <w:szCs w:val="20"/>
              </w:rPr>
            </w:pPr>
          </w:p>
        </w:tc>
        <w:tc>
          <w:tcPr>
            <w:tcW w:w="1708" w:type="pct"/>
          </w:tcPr>
          <w:p w:rsidR="006027C2" w:rsidRPr="00AF2948" w:rsidRDefault="006027C2" w:rsidP="008A7CB6">
            <w:pPr>
              <w:pStyle w:val="BodyText"/>
              <w:spacing w:before="0" w:after="0"/>
              <w:ind w:left="0"/>
              <w:jc w:val="left"/>
              <w:rPr>
                <w:i/>
                <w:color w:val="0000FF"/>
                <w:sz w:val="20"/>
                <w:szCs w:val="20"/>
              </w:rPr>
            </w:pPr>
          </w:p>
        </w:tc>
        <w:tc>
          <w:tcPr>
            <w:tcW w:w="1931" w:type="pct"/>
          </w:tcPr>
          <w:p w:rsidR="006027C2" w:rsidRPr="00AF2948" w:rsidRDefault="006027C2" w:rsidP="008A7CB6">
            <w:pPr>
              <w:pStyle w:val="BodyText"/>
              <w:spacing w:before="0" w:after="0"/>
              <w:ind w:left="0"/>
              <w:jc w:val="left"/>
              <w:rPr>
                <w:i/>
                <w:color w:val="0000FF"/>
                <w:sz w:val="20"/>
                <w:szCs w:val="20"/>
              </w:rPr>
            </w:pPr>
          </w:p>
        </w:tc>
      </w:tr>
      <w:tr w:rsidR="00981296" w:rsidRPr="00AF2948">
        <w:trPr>
          <w:trHeight w:val="70"/>
          <w:jc w:val="center"/>
        </w:trPr>
        <w:tc>
          <w:tcPr>
            <w:tcW w:w="1361" w:type="pct"/>
          </w:tcPr>
          <w:p w:rsidR="00981296" w:rsidRPr="00AF2948" w:rsidRDefault="00981296" w:rsidP="00931384">
            <w:pPr>
              <w:pStyle w:val="BodyText"/>
              <w:spacing w:before="0" w:after="0"/>
              <w:ind w:left="0"/>
              <w:jc w:val="left"/>
              <w:rPr>
                <w:i/>
                <w:color w:val="0000FF"/>
                <w:sz w:val="20"/>
                <w:szCs w:val="20"/>
              </w:rPr>
            </w:pPr>
          </w:p>
        </w:tc>
        <w:tc>
          <w:tcPr>
            <w:tcW w:w="1708" w:type="pct"/>
          </w:tcPr>
          <w:p w:rsidR="00981296" w:rsidRPr="00AF2948" w:rsidRDefault="00981296" w:rsidP="00931384">
            <w:pPr>
              <w:pStyle w:val="BodyText"/>
              <w:spacing w:before="0" w:after="0"/>
              <w:ind w:left="0"/>
              <w:jc w:val="left"/>
              <w:rPr>
                <w:i/>
                <w:color w:val="0000FF"/>
                <w:sz w:val="20"/>
                <w:szCs w:val="20"/>
              </w:rPr>
            </w:pPr>
          </w:p>
        </w:tc>
        <w:tc>
          <w:tcPr>
            <w:tcW w:w="1931" w:type="pct"/>
          </w:tcPr>
          <w:p w:rsidR="00981296" w:rsidRPr="00AF2948" w:rsidRDefault="00981296" w:rsidP="00931384">
            <w:pPr>
              <w:pStyle w:val="BodyText"/>
              <w:spacing w:before="0" w:after="0"/>
              <w:ind w:left="0"/>
              <w:jc w:val="left"/>
              <w:rPr>
                <w:i/>
                <w:color w:val="0000FF"/>
                <w:sz w:val="20"/>
                <w:szCs w:val="20"/>
              </w:rPr>
            </w:pPr>
          </w:p>
        </w:tc>
      </w:tr>
    </w:tbl>
    <w:p w:rsidR="00981296" w:rsidRPr="00AF2948" w:rsidRDefault="00B93EBC" w:rsidP="00F210D2">
      <w:pPr>
        <w:ind w:left="0"/>
        <w:rPr>
          <w:sz w:val="20"/>
        </w:rPr>
      </w:pPr>
      <w:bookmarkStart w:id="34" w:name="_Toc106079534"/>
      <w:bookmarkStart w:id="35" w:name="_Toc107027581"/>
      <w:bookmarkStart w:id="36" w:name="_Toc107027791"/>
      <w:r w:rsidRPr="00AF2948" w:rsidDel="00B93EBC">
        <w:t xml:space="preserve"> </w:t>
      </w:r>
      <w:bookmarkEnd w:id="34"/>
      <w:bookmarkEnd w:id="35"/>
      <w:bookmarkEnd w:id="36"/>
    </w:p>
    <w:p w:rsidR="00981296" w:rsidRPr="00AF2948" w:rsidRDefault="00981296">
      <w:pPr>
        <w:rPr>
          <w:sz w:val="20"/>
        </w:rPr>
      </w:pPr>
    </w:p>
    <w:sectPr w:rsidR="00981296" w:rsidRPr="00AF2948" w:rsidSect="00B93EBC">
      <w:headerReference w:type="default" r:id="rId19"/>
      <w:footerReference w:type="default" r:id="rId20"/>
      <w:headerReference w:type="first" r:id="rId21"/>
      <w:footerReference w:type="first" r:id="rId22"/>
      <w:pgSz w:w="12240" w:h="15840" w:code="1"/>
      <w:pgMar w:top="979" w:right="1440" w:bottom="648" w:left="1440" w:header="720" w:footer="720" w:gutter="432"/>
      <w:pgNumType w:start="2"/>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hirley, Robert (NIH/NCI) [E]" w:date="2012-12-05T08:34:00Z" w:initials="SR">
    <w:p w:rsidR="00CE641C" w:rsidRDefault="00CE641C">
      <w:pPr>
        <w:pStyle w:val="CommentText"/>
      </w:pPr>
      <w:r>
        <w:rPr>
          <w:rStyle w:val="CommentReference"/>
        </w:rPr>
        <w:annotationRef/>
      </w:r>
      <w:r>
        <w:t>So we could do this for a java class too?  I like it and want it but up top you just say you can wrap a web service or EJB.  A Pojo would be great</w:t>
      </w:r>
    </w:p>
  </w:comment>
  <w:comment w:id="18" w:author="temp" w:date="2012-12-05T09:28:00Z" w:initials="t">
    <w:p w:rsidR="009B5D87" w:rsidRDefault="008239CC">
      <w:pPr>
        <w:pStyle w:val="CommentText"/>
      </w:pPr>
      <w:r>
        <w:rPr>
          <w:rStyle w:val="CommentReference"/>
        </w:rPr>
        <w:annotationRef/>
      </w:r>
      <w:r>
        <w:t xml:space="preserve"> </w:t>
      </w:r>
      <w:r w:rsidR="009B5D87">
        <w:t>Input to generate RESTful resource</w:t>
      </w:r>
      <w:r>
        <w:t xml:space="preserve"> is a POJO. But this would let us create RESTful </w:t>
      </w:r>
      <w:r w:rsidR="009B5D87">
        <w:t>resource</w:t>
      </w:r>
      <w:r>
        <w:t xml:space="preserve"> skeleton without data service capability. The </w:t>
      </w:r>
      <w:r w:rsidR="009B5D87">
        <w:t xml:space="preserve">RESTful resource </w:t>
      </w:r>
      <w:r>
        <w:t xml:space="preserve">will </w:t>
      </w:r>
      <w:r w:rsidR="009B5D87">
        <w:t xml:space="preserve">have to </w:t>
      </w:r>
      <w:r>
        <w:t>use EJB or SOAP service to perform data manipulation</w:t>
      </w:r>
      <w:r w:rsidR="009B5D87">
        <w:t xml:space="preserve"> internally</w:t>
      </w:r>
      <w:r>
        <w:t>.</w:t>
      </w:r>
      <w:r w:rsidR="009B5D87">
        <w:t xml:space="preserve"> </w:t>
      </w:r>
    </w:p>
    <w:p w:rsidR="009B5D87" w:rsidRDefault="009B5D87">
      <w:pPr>
        <w:pStyle w:val="CommentText"/>
      </w:pPr>
    </w:p>
    <w:p w:rsidR="008239CC" w:rsidRDefault="009B5D87">
      <w:pPr>
        <w:pStyle w:val="CommentText"/>
      </w:pPr>
      <w:r>
        <w:t>So the wrapper</w:t>
      </w:r>
      <w:r w:rsidR="008239CC">
        <w:t xml:space="preserve"> </w:t>
      </w:r>
      <w:r>
        <w:t xml:space="preserve">generation will start with POJO to generate RESTful resource and to map it with an existing EJB or SOAP service. </w:t>
      </w:r>
    </w:p>
    <w:p w:rsidR="008239CC" w:rsidRDefault="008239CC">
      <w:pPr>
        <w:pStyle w:val="CommentText"/>
      </w:pPr>
      <w:r>
        <w:t xml:space="preserve">This way, using POJO will replace the need for a UML </w:t>
      </w:r>
      <w:r w:rsidR="00EE3B94">
        <w:t>model to start with. And also it would let users to expose existing SOAP or EJB service as RESTful.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BE6" w:rsidRDefault="00911BE6">
      <w:r>
        <w:separator/>
      </w:r>
    </w:p>
  </w:endnote>
  <w:endnote w:type="continuationSeparator" w:id="0">
    <w:p w:rsidR="00911BE6" w:rsidRDefault="0091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4159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59D2" w:rsidRDefault="004159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4159D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rsidR="004159D2" w:rsidRDefault="004159D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SDK4 5 1_Scope</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4159D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4159D2" w:rsidP="00040EBA">
    <w:pPr>
      <w:pStyle w:val="Footer"/>
      <w:pBdr>
        <w:top w:val="single" w:sz="18" w:space="2" w:color="auto"/>
      </w:pBdr>
      <w:tabs>
        <w:tab w:val="clear" w:pos="4320"/>
        <w:tab w:val="clear" w:pos="8640"/>
        <w:tab w:val="center" w:pos="4680"/>
        <w:tab w:val="right" w:pos="9360"/>
      </w:tabs>
      <w:ind w:left="0"/>
      <w:jc w:val="center"/>
      <w:rPr>
        <w:bCs/>
        <w:sz w:val="18"/>
        <w:szCs w:val="18"/>
      </w:rPr>
    </w:pPr>
    <w:r w:rsidRPr="00112A67">
      <w:rPr>
        <w:sz w:val="18"/>
        <w:szCs w:val="18"/>
      </w:rPr>
      <w:t>Scope Document</w:t>
    </w:r>
    <w:r w:rsidRPr="00112A67">
      <w:rPr>
        <w:bCs/>
        <w:sz w:val="18"/>
        <w:szCs w:val="18"/>
      </w:rPr>
      <w:t xml:space="preserve"> (SDK 4.5.1)</w:t>
    </w:r>
    <w:r>
      <w:rPr>
        <w:bCs/>
        <w:sz w:val="18"/>
        <w:szCs w:val="18"/>
      </w:rPr>
      <w:tab/>
    </w:r>
    <w:r>
      <w:rPr>
        <w:bCs/>
        <w:sz w:val="18"/>
        <w:szCs w:val="18"/>
      </w:rPr>
      <w:tab/>
    </w:r>
    <w:r w:rsidRPr="00040EBA">
      <w:rPr>
        <w:bCs/>
        <w:sz w:val="18"/>
        <w:szCs w:val="18"/>
      </w:rPr>
      <w:t>Page</w:t>
    </w:r>
    <w:r w:rsidRPr="00040EBA">
      <w:rPr>
        <w:b/>
        <w:sz w:val="18"/>
        <w:szCs w:val="18"/>
      </w:rPr>
      <w:t xml:space="preserve"> </w:t>
    </w:r>
    <w:r w:rsidRPr="00040EBA">
      <w:rPr>
        <w:sz w:val="18"/>
        <w:szCs w:val="18"/>
      </w:rPr>
      <w:fldChar w:fldCharType="begin"/>
    </w:r>
    <w:r w:rsidRPr="00040EBA">
      <w:rPr>
        <w:sz w:val="18"/>
        <w:szCs w:val="18"/>
      </w:rPr>
      <w:instrText xml:space="preserve"> PAGE </w:instrText>
    </w:r>
    <w:r w:rsidRPr="00040EBA">
      <w:rPr>
        <w:sz w:val="18"/>
        <w:szCs w:val="18"/>
      </w:rPr>
      <w:fldChar w:fldCharType="separate"/>
    </w:r>
    <w:r w:rsidR="00905CF7">
      <w:rPr>
        <w:noProof/>
        <w:sz w:val="18"/>
        <w:szCs w:val="18"/>
      </w:rPr>
      <w:t>2</w:t>
    </w:r>
    <w:r w:rsidRPr="00040EBA">
      <w:rPr>
        <w:sz w:val="18"/>
        <w:szCs w:val="18"/>
      </w:rPr>
      <w:fldChar w:fldCharType="end"/>
    </w:r>
    <w:r w:rsidRPr="00040EBA">
      <w:rPr>
        <w:sz w:val="18"/>
        <w:szCs w:val="18"/>
      </w:rPr>
      <w:t xml:space="preserve"> of </w:t>
    </w:r>
    <w:r w:rsidRPr="00040EBA">
      <w:rPr>
        <w:sz w:val="18"/>
        <w:szCs w:val="18"/>
      </w:rPr>
      <w:fldChar w:fldCharType="begin"/>
    </w:r>
    <w:r w:rsidRPr="00040EBA">
      <w:rPr>
        <w:sz w:val="18"/>
        <w:szCs w:val="18"/>
      </w:rPr>
      <w:instrText xml:space="preserve"> NUMPAGES </w:instrText>
    </w:r>
    <w:r w:rsidRPr="00040EBA">
      <w:rPr>
        <w:sz w:val="18"/>
        <w:szCs w:val="18"/>
      </w:rPr>
      <w:fldChar w:fldCharType="separate"/>
    </w:r>
    <w:r w:rsidR="00905CF7">
      <w:rPr>
        <w:noProof/>
        <w:sz w:val="18"/>
        <w:szCs w:val="18"/>
      </w:rPr>
      <w:t>9</w:t>
    </w:r>
    <w:r w:rsidRPr="00040EBA">
      <w:rPr>
        <w:sz w:val="18"/>
        <w:szCs w:val="18"/>
      </w:rPr>
      <w:fldChar w:fldCharType="end"/>
    </w:r>
    <w:r w:rsidRPr="008F050C" w:rsidDel="00040EBA">
      <w:rPr>
        <w:bCs/>
        <w:sz w:val="18"/>
        <w:szCs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4159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159D2" w:rsidRDefault="004159D2">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BE6" w:rsidRDefault="00911BE6">
      <w:r>
        <w:separator/>
      </w:r>
    </w:p>
  </w:footnote>
  <w:footnote w:type="continuationSeparator" w:id="0">
    <w:p w:rsidR="00911BE6" w:rsidRDefault="00911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415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CD04C9">
    <w:pPr>
      <w:pStyle w:val="Header"/>
      <w:pBdr>
        <w:bottom w:val="single" w:sz="18" w:space="1" w:color="auto"/>
      </w:pBdr>
      <w:tabs>
        <w:tab w:val="clear" w:pos="8640"/>
        <w:tab w:val="right" w:pos="9360"/>
      </w:tabs>
      <w:spacing w:before="0" w:after="0"/>
      <w:ind w:left="14"/>
      <w:rPr>
        <w:b/>
        <w:bCs/>
        <w:i/>
        <w:iCs/>
        <w:sz w:val="20"/>
      </w:rPr>
    </w:pPr>
    <w:fldSimple w:instr=" SUBJECT  \* MERGEFORMAT ">
      <w:r w:rsidR="004159D2" w:rsidRPr="008C627E">
        <w:rPr>
          <w:b/>
          <w:i/>
          <w:sz w:val="20"/>
          <w:szCs w:val="20"/>
        </w:rPr>
        <w:t>&lt;Project Name&gt;</w:t>
      </w:r>
    </w:fldSimple>
    <w:r w:rsidR="004159D2">
      <w:rPr>
        <w:b/>
        <w:i/>
        <w:sz w:val="20"/>
        <w:szCs w:val="20"/>
      </w:rPr>
      <w:t xml:space="preserve"> </w:t>
    </w:r>
    <w:fldSimple w:instr=" TITLE  \* MERGEFORMAT ">
      <w:r w:rsidR="004159D2" w:rsidRPr="008C627E">
        <w:rPr>
          <w:b/>
          <w:i/>
          <w:sz w:val="20"/>
          <w:szCs w:val="20"/>
        </w:rPr>
        <w:t>Requirements Definition</w:t>
      </w:r>
    </w:fldSimple>
    <w:r w:rsidR="004159D2">
      <w:rPr>
        <w:b/>
        <w:i/>
        <w:sz w:val="20"/>
        <w:szCs w:val="20"/>
      </w:rPr>
      <w:tab/>
    </w:r>
    <w:r w:rsidR="004159D2">
      <w:rPr>
        <w:b/>
        <w:i/>
        <w:sz w:val="20"/>
        <w:szCs w:val="20"/>
      </w:rPr>
      <w:tab/>
      <w:t>Version:</w:t>
    </w:r>
    <w:r w:rsidR="004159D2">
      <w:rPr>
        <w:i/>
        <w:sz w:val="20"/>
        <w:szCs w:val="20"/>
      </w:rPr>
      <w:t xml:space="preserve"> </w:t>
    </w:r>
    <w:fldSimple w:instr=" DOCPROPERTY  Version  \* MERGEFORMAT ">
      <w:r w:rsidR="004159D2" w:rsidRPr="008C627E">
        <w:rPr>
          <w:bCs/>
          <w:i/>
          <w:sz w:val="20"/>
          <w:szCs w:val="20"/>
        </w:rPr>
        <w:t>1.0</w:t>
      </w:r>
    </w:fldSimple>
    <w:r w:rsidR="004159D2">
      <w:rPr>
        <w:i/>
        <w:sz w:val="20"/>
        <w:szCs w:val="20"/>
      </w:rPr>
      <w:t xml:space="preserve"> </w:t>
    </w:r>
    <w:r w:rsidR="004159D2">
      <w:rPr>
        <w:b/>
        <w:i/>
        <w:sz w:val="20"/>
        <w:szCs w:val="20"/>
      </w:rPr>
      <w:fldChar w:fldCharType="begin"/>
    </w:r>
    <w:r w:rsidR="004159D2">
      <w:rPr>
        <w:b/>
        <w:i/>
        <w:sz w:val="20"/>
        <w:szCs w:val="20"/>
      </w:rPr>
      <w:instrText xml:space="preserve">DOCPROPERTY "Status" \* MERGEFORMAT </w:instrText>
    </w:r>
    <w:r w:rsidR="004159D2">
      <w:rPr>
        <w:b/>
        <w:i/>
        <w:sz w:val="20"/>
        <w:szCs w:val="20"/>
      </w:rPr>
      <w:fldChar w:fldCharType="separate"/>
    </w:r>
    <w:r w:rsidR="004159D2">
      <w:rPr>
        <w:bCs/>
        <w:i/>
        <w:sz w:val="20"/>
        <w:szCs w:val="20"/>
      </w:rPr>
      <w:t>Error! Unknown document property name.</w:t>
    </w:r>
    <w:r w:rsidR="004159D2">
      <w:rPr>
        <w:b/>
        <w:i/>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4159D2">
    <w:pPr>
      <w:pStyle w:val="Header"/>
      <w:ind w:left="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Pr="00AD3289" w:rsidRDefault="00911BE6" w:rsidP="00AD3289">
    <w:pPr>
      <w:pStyle w:val="Header"/>
      <w:pBdr>
        <w:bottom w:val="single" w:sz="18" w:space="1" w:color="auto"/>
      </w:pBdr>
      <w:tabs>
        <w:tab w:val="clear" w:pos="8640"/>
        <w:tab w:val="right" w:pos="9360"/>
      </w:tabs>
      <w:spacing w:before="0" w:after="0"/>
      <w:ind w:left="14"/>
      <w:jc w:val="center"/>
      <w:rPr>
        <w:b/>
        <w:bCs/>
        <w:i/>
        <w:iCs/>
        <w:sz w:val="18"/>
        <w:szCs w:val="18"/>
      </w:rPr>
    </w:pPr>
    <w:sdt>
      <w:sdtPr>
        <w:id w:val="1632360762"/>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159D2">
      <w:t>caCORE SDK 4.5.1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D2" w:rsidRDefault="00CD04C9">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004159D2" w:rsidRPr="008C627E">
        <w:rPr>
          <w:b/>
          <w:i/>
          <w:sz w:val="20"/>
          <w:szCs w:val="20"/>
        </w:rPr>
        <w:t>&lt;Project Name&gt;</w:t>
      </w:r>
    </w:fldSimple>
    <w:r w:rsidR="004159D2">
      <w:rPr>
        <w:b/>
        <w:i/>
        <w:sz w:val="20"/>
        <w:szCs w:val="20"/>
      </w:rPr>
      <w:tab/>
    </w:r>
    <w:r w:rsidR="004159D2">
      <w:rPr>
        <w:b/>
        <w:i/>
        <w:sz w:val="20"/>
        <w:szCs w:val="20"/>
      </w:rPr>
      <w:tab/>
      <w:t>Version:</w:t>
    </w:r>
    <w:r w:rsidR="004159D2">
      <w:rPr>
        <w:i/>
        <w:sz w:val="20"/>
        <w:szCs w:val="20"/>
      </w:rPr>
      <w:t xml:space="preserve"> </w:t>
    </w:r>
    <w:fldSimple w:instr=" DOCPROPERTY  Version  \* MERGEFORMAT ">
      <w:r w:rsidR="004159D2" w:rsidRPr="008C627E">
        <w:rPr>
          <w:bCs/>
          <w:i/>
          <w:sz w:val="20"/>
          <w:szCs w:val="20"/>
        </w:rPr>
        <w:t>1.0</w:t>
      </w:r>
    </w:fldSimple>
    <w:r w:rsidR="004159D2">
      <w:rPr>
        <w:i/>
        <w:sz w:val="20"/>
        <w:szCs w:val="20"/>
      </w:rPr>
      <w:t xml:space="preserve"> </w:t>
    </w:r>
    <w:r w:rsidR="004159D2">
      <w:rPr>
        <w:b/>
        <w:i/>
        <w:sz w:val="20"/>
        <w:szCs w:val="20"/>
      </w:rPr>
      <w:fldChar w:fldCharType="begin"/>
    </w:r>
    <w:r w:rsidR="004159D2">
      <w:rPr>
        <w:b/>
        <w:i/>
        <w:sz w:val="20"/>
        <w:szCs w:val="20"/>
      </w:rPr>
      <w:instrText xml:space="preserve">DOCPROPERTY "Status" \* MERGEFORMAT </w:instrText>
    </w:r>
    <w:r w:rsidR="004159D2">
      <w:rPr>
        <w:b/>
        <w:i/>
        <w:sz w:val="20"/>
        <w:szCs w:val="20"/>
      </w:rPr>
      <w:fldChar w:fldCharType="separate"/>
    </w:r>
    <w:r w:rsidR="004159D2">
      <w:rPr>
        <w:bCs/>
        <w:i/>
        <w:sz w:val="20"/>
        <w:szCs w:val="20"/>
      </w:rPr>
      <w:t>Error! Unknown document property name.</w:t>
    </w:r>
    <w:r w:rsidR="004159D2">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85265B9"/>
    <w:multiLevelType w:val="multilevel"/>
    <w:tmpl w:val="6B1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A18AB"/>
    <w:multiLevelType w:val="multilevel"/>
    <w:tmpl w:val="3F8097E2"/>
    <w:lvl w:ilvl="0">
      <w:start w:val="1"/>
      <w:numFmt w:val="decimal"/>
      <w:lvlText w:val="%1."/>
      <w:lvlJc w:val="left"/>
      <w:pPr>
        <w:tabs>
          <w:tab w:val="num" w:pos="936"/>
        </w:tabs>
        <w:ind w:left="936" w:hanging="360"/>
      </w:pPr>
      <w:rPr>
        <w:rFonts w:hint="default"/>
        <w:sz w:val="20"/>
      </w:rPr>
    </w:lvl>
    <w:lvl w:ilvl="1">
      <w:start w:val="1"/>
      <w:numFmt w:val="decimal"/>
      <w:lvlText w:val="%2."/>
      <w:lvlJc w:val="left"/>
      <w:pPr>
        <w:ind w:left="1656" w:hanging="360"/>
      </w:pPr>
      <w:rPr>
        <w:rFonts w:hint="default"/>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5861559A"/>
    <w:multiLevelType w:val="hybridMultilevel"/>
    <w:tmpl w:val="EC04F444"/>
    <w:lvl w:ilvl="0" w:tplc="A050C23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59165760"/>
    <w:multiLevelType w:val="multilevel"/>
    <w:tmpl w:val="33140D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592B1E6B"/>
    <w:multiLevelType w:val="multilevel"/>
    <w:tmpl w:val="4308F386"/>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1147E15"/>
    <w:multiLevelType w:val="multilevel"/>
    <w:tmpl w:val="3F8097E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4"/>
  </w:num>
  <w:num w:numId="6">
    <w:abstractNumId w:val="4"/>
  </w:num>
  <w:num w:numId="7">
    <w:abstractNumId w:val="4"/>
  </w:num>
  <w:num w:numId="8">
    <w:abstractNumId w:val="3"/>
  </w:num>
  <w:num w:numId="9">
    <w:abstractNumId w:val="0"/>
  </w:num>
  <w:num w:numId="10">
    <w:abstractNumId w:val="5"/>
  </w:num>
  <w:num w:numId="11">
    <w:abstractNumId w:val="7"/>
  </w:num>
  <w:num w:numId="12">
    <w:abstractNumId w:val="1"/>
  </w:num>
  <w:num w:numId="13">
    <w:abstractNumId w:val="4"/>
    <w:lvlOverride w:ilvl="0">
      <w:startOverride w:val="1"/>
    </w:lvlOverride>
    <w:lvlOverride w:ilvl="1">
      <w:startOverride w:val="2"/>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104C2"/>
    <w:rsid w:val="000160A3"/>
    <w:rsid w:val="00016DC1"/>
    <w:rsid w:val="00017045"/>
    <w:rsid w:val="000219CA"/>
    <w:rsid w:val="00021DE2"/>
    <w:rsid w:val="00030589"/>
    <w:rsid w:val="00030B7D"/>
    <w:rsid w:val="00030BCF"/>
    <w:rsid w:val="00031D3B"/>
    <w:rsid w:val="00033088"/>
    <w:rsid w:val="000336E1"/>
    <w:rsid w:val="0003449A"/>
    <w:rsid w:val="00040EBA"/>
    <w:rsid w:val="00041776"/>
    <w:rsid w:val="000436D7"/>
    <w:rsid w:val="00057B1C"/>
    <w:rsid w:val="00067D25"/>
    <w:rsid w:val="00072309"/>
    <w:rsid w:val="00074318"/>
    <w:rsid w:val="0007666C"/>
    <w:rsid w:val="00077E4A"/>
    <w:rsid w:val="000841B2"/>
    <w:rsid w:val="00085C20"/>
    <w:rsid w:val="000876E1"/>
    <w:rsid w:val="0009045E"/>
    <w:rsid w:val="0009522E"/>
    <w:rsid w:val="00095D61"/>
    <w:rsid w:val="00097C90"/>
    <w:rsid w:val="000A1CDE"/>
    <w:rsid w:val="000A216C"/>
    <w:rsid w:val="000A2CBC"/>
    <w:rsid w:val="000A339C"/>
    <w:rsid w:val="000B644A"/>
    <w:rsid w:val="000B7731"/>
    <w:rsid w:val="000C6EBB"/>
    <w:rsid w:val="000D0969"/>
    <w:rsid w:val="000D1F77"/>
    <w:rsid w:val="000D3703"/>
    <w:rsid w:val="000D5119"/>
    <w:rsid w:val="000E0253"/>
    <w:rsid w:val="000F68A6"/>
    <w:rsid w:val="001001AA"/>
    <w:rsid w:val="00101DFC"/>
    <w:rsid w:val="00103F12"/>
    <w:rsid w:val="00105EAE"/>
    <w:rsid w:val="00110A8F"/>
    <w:rsid w:val="00112A67"/>
    <w:rsid w:val="001134FA"/>
    <w:rsid w:val="001165A0"/>
    <w:rsid w:val="001217DD"/>
    <w:rsid w:val="001248D9"/>
    <w:rsid w:val="001250E0"/>
    <w:rsid w:val="00127189"/>
    <w:rsid w:val="0013037F"/>
    <w:rsid w:val="001336E4"/>
    <w:rsid w:val="00133F5F"/>
    <w:rsid w:val="00141BA3"/>
    <w:rsid w:val="001448DC"/>
    <w:rsid w:val="001470E8"/>
    <w:rsid w:val="00153F89"/>
    <w:rsid w:val="001545FD"/>
    <w:rsid w:val="00155B94"/>
    <w:rsid w:val="00155F1B"/>
    <w:rsid w:val="00164441"/>
    <w:rsid w:val="00167175"/>
    <w:rsid w:val="00175620"/>
    <w:rsid w:val="00176CE9"/>
    <w:rsid w:val="00182DEC"/>
    <w:rsid w:val="00183558"/>
    <w:rsid w:val="0019023B"/>
    <w:rsid w:val="001907C6"/>
    <w:rsid w:val="001A2ECC"/>
    <w:rsid w:val="001B12A0"/>
    <w:rsid w:val="001B19CC"/>
    <w:rsid w:val="001B49FA"/>
    <w:rsid w:val="001C3810"/>
    <w:rsid w:val="001C659B"/>
    <w:rsid w:val="001D1CAD"/>
    <w:rsid w:val="001D27F7"/>
    <w:rsid w:val="001D4DBA"/>
    <w:rsid w:val="001F09CA"/>
    <w:rsid w:val="001F4D58"/>
    <w:rsid w:val="001F6DD1"/>
    <w:rsid w:val="002017E2"/>
    <w:rsid w:val="00204315"/>
    <w:rsid w:val="00207EF5"/>
    <w:rsid w:val="00210D43"/>
    <w:rsid w:val="002121E8"/>
    <w:rsid w:val="00213B86"/>
    <w:rsid w:val="0022189B"/>
    <w:rsid w:val="0022450B"/>
    <w:rsid w:val="002255D3"/>
    <w:rsid w:val="002257C9"/>
    <w:rsid w:val="00225C6D"/>
    <w:rsid w:val="00230163"/>
    <w:rsid w:val="002306C4"/>
    <w:rsid w:val="002308FD"/>
    <w:rsid w:val="002314C3"/>
    <w:rsid w:val="00236F53"/>
    <w:rsid w:val="0024495B"/>
    <w:rsid w:val="00244973"/>
    <w:rsid w:val="00245987"/>
    <w:rsid w:val="00262CFC"/>
    <w:rsid w:val="00267570"/>
    <w:rsid w:val="002755FD"/>
    <w:rsid w:val="00275F81"/>
    <w:rsid w:val="00282559"/>
    <w:rsid w:val="00286941"/>
    <w:rsid w:val="0029756F"/>
    <w:rsid w:val="002A1C17"/>
    <w:rsid w:val="002A1EB1"/>
    <w:rsid w:val="002A230F"/>
    <w:rsid w:val="002A4DC7"/>
    <w:rsid w:val="002A5BB9"/>
    <w:rsid w:val="002A6181"/>
    <w:rsid w:val="002A776A"/>
    <w:rsid w:val="002B04E3"/>
    <w:rsid w:val="002B27E4"/>
    <w:rsid w:val="002C1AF1"/>
    <w:rsid w:val="002C1DCB"/>
    <w:rsid w:val="002D03AD"/>
    <w:rsid w:val="002D0E04"/>
    <w:rsid w:val="002D5A1D"/>
    <w:rsid w:val="002D7987"/>
    <w:rsid w:val="002E0931"/>
    <w:rsid w:val="002E1B6C"/>
    <w:rsid w:val="002E741A"/>
    <w:rsid w:val="002F353E"/>
    <w:rsid w:val="002F5D9C"/>
    <w:rsid w:val="00301129"/>
    <w:rsid w:val="0030233A"/>
    <w:rsid w:val="00303E53"/>
    <w:rsid w:val="00304A39"/>
    <w:rsid w:val="00306958"/>
    <w:rsid w:val="003205DB"/>
    <w:rsid w:val="00321813"/>
    <w:rsid w:val="00321A17"/>
    <w:rsid w:val="00333393"/>
    <w:rsid w:val="00342965"/>
    <w:rsid w:val="0034680A"/>
    <w:rsid w:val="00347D94"/>
    <w:rsid w:val="003521D3"/>
    <w:rsid w:val="00357FB8"/>
    <w:rsid w:val="003605EE"/>
    <w:rsid w:val="00364794"/>
    <w:rsid w:val="00364D90"/>
    <w:rsid w:val="0036576D"/>
    <w:rsid w:val="00377B03"/>
    <w:rsid w:val="0038315B"/>
    <w:rsid w:val="003907D7"/>
    <w:rsid w:val="003A4D10"/>
    <w:rsid w:val="003B5C91"/>
    <w:rsid w:val="003B7505"/>
    <w:rsid w:val="003C56C9"/>
    <w:rsid w:val="003D44AD"/>
    <w:rsid w:val="003D45D8"/>
    <w:rsid w:val="003D699B"/>
    <w:rsid w:val="003E12E4"/>
    <w:rsid w:val="003E7B70"/>
    <w:rsid w:val="003F2D28"/>
    <w:rsid w:val="004039F5"/>
    <w:rsid w:val="00406A5E"/>
    <w:rsid w:val="00406B55"/>
    <w:rsid w:val="004159D2"/>
    <w:rsid w:val="00415EE2"/>
    <w:rsid w:val="00416FCD"/>
    <w:rsid w:val="0042700E"/>
    <w:rsid w:val="0043017C"/>
    <w:rsid w:val="004312BB"/>
    <w:rsid w:val="00432F6D"/>
    <w:rsid w:val="00435F03"/>
    <w:rsid w:val="0044333C"/>
    <w:rsid w:val="004444A4"/>
    <w:rsid w:val="004461AE"/>
    <w:rsid w:val="00446A7D"/>
    <w:rsid w:val="004475A9"/>
    <w:rsid w:val="00450AC1"/>
    <w:rsid w:val="0045149C"/>
    <w:rsid w:val="00467274"/>
    <w:rsid w:val="00471BBA"/>
    <w:rsid w:val="00472C94"/>
    <w:rsid w:val="00473BC3"/>
    <w:rsid w:val="004740BC"/>
    <w:rsid w:val="00483BB9"/>
    <w:rsid w:val="004847CD"/>
    <w:rsid w:val="004860AB"/>
    <w:rsid w:val="0049050D"/>
    <w:rsid w:val="00491612"/>
    <w:rsid w:val="00493520"/>
    <w:rsid w:val="00495873"/>
    <w:rsid w:val="004A5D54"/>
    <w:rsid w:val="004A7159"/>
    <w:rsid w:val="004B377F"/>
    <w:rsid w:val="004B4FAF"/>
    <w:rsid w:val="004B7AE4"/>
    <w:rsid w:val="004C5CAC"/>
    <w:rsid w:val="004D0AC1"/>
    <w:rsid w:val="004D652F"/>
    <w:rsid w:val="004D73CD"/>
    <w:rsid w:val="004E0AD2"/>
    <w:rsid w:val="004E1AB7"/>
    <w:rsid w:val="004F3598"/>
    <w:rsid w:val="004F3E76"/>
    <w:rsid w:val="004F639B"/>
    <w:rsid w:val="004F768D"/>
    <w:rsid w:val="00501785"/>
    <w:rsid w:val="005028FE"/>
    <w:rsid w:val="00505397"/>
    <w:rsid w:val="00513873"/>
    <w:rsid w:val="00520AB4"/>
    <w:rsid w:val="00521174"/>
    <w:rsid w:val="0052450C"/>
    <w:rsid w:val="005374A0"/>
    <w:rsid w:val="0053769D"/>
    <w:rsid w:val="0054375B"/>
    <w:rsid w:val="00545F23"/>
    <w:rsid w:val="0054676B"/>
    <w:rsid w:val="00551363"/>
    <w:rsid w:val="005564C1"/>
    <w:rsid w:val="00561D43"/>
    <w:rsid w:val="005668B8"/>
    <w:rsid w:val="00571DEB"/>
    <w:rsid w:val="00572056"/>
    <w:rsid w:val="005752EA"/>
    <w:rsid w:val="00577D2C"/>
    <w:rsid w:val="00583AE5"/>
    <w:rsid w:val="00583C1F"/>
    <w:rsid w:val="00583F03"/>
    <w:rsid w:val="0058639C"/>
    <w:rsid w:val="00590634"/>
    <w:rsid w:val="00596CC1"/>
    <w:rsid w:val="005A7643"/>
    <w:rsid w:val="005B0893"/>
    <w:rsid w:val="005B0914"/>
    <w:rsid w:val="005B0C26"/>
    <w:rsid w:val="005B3F63"/>
    <w:rsid w:val="005B4BF6"/>
    <w:rsid w:val="005B6E01"/>
    <w:rsid w:val="005C4163"/>
    <w:rsid w:val="005C5247"/>
    <w:rsid w:val="005C6F2B"/>
    <w:rsid w:val="005C70B9"/>
    <w:rsid w:val="005C7E17"/>
    <w:rsid w:val="005D22D0"/>
    <w:rsid w:val="005E5D4C"/>
    <w:rsid w:val="005F0DBE"/>
    <w:rsid w:val="005F249E"/>
    <w:rsid w:val="00600E2E"/>
    <w:rsid w:val="0060161B"/>
    <w:rsid w:val="006027C2"/>
    <w:rsid w:val="00602A56"/>
    <w:rsid w:val="00602AF3"/>
    <w:rsid w:val="00606CC8"/>
    <w:rsid w:val="00612AF6"/>
    <w:rsid w:val="006133C9"/>
    <w:rsid w:val="00613D0A"/>
    <w:rsid w:val="00615417"/>
    <w:rsid w:val="00624200"/>
    <w:rsid w:val="00626081"/>
    <w:rsid w:val="00631156"/>
    <w:rsid w:val="00636252"/>
    <w:rsid w:val="00636F55"/>
    <w:rsid w:val="00637E35"/>
    <w:rsid w:val="00644473"/>
    <w:rsid w:val="00644FDA"/>
    <w:rsid w:val="00644FF9"/>
    <w:rsid w:val="00651261"/>
    <w:rsid w:val="00652445"/>
    <w:rsid w:val="006671F3"/>
    <w:rsid w:val="006820D4"/>
    <w:rsid w:val="00685D6E"/>
    <w:rsid w:val="00690924"/>
    <w:rsid w:val="00691578"/>
    <w:rsid w:val="006941E4"/>
    <w:rsid w:val="00695825"/>
    <w:rsid w:val="00697D61"/>
    <w:rsid w:val="006A2A04"/>
    <w:rsid w:val="006A7A3C"/>
    <w:rsid w:val="006B3EB4"/>
    <w:rsid w:val="006B5948"/>
    <w:rsid w:val="006B5DE5"/>
    <w:rsid w:val="006C3D66"/>
    <w:rsid w:val="006C61C8"/>
    <w:rsid w:val="006D0944"/>
    <w:rsid w:val="006D0E7F"/>
    <w:rsid w:val="006D1A52"/>
    <w:rsid w:val="006E03BF"/>
    <w:rsid w:val="006E3371"/>
    <w:rsid w:val="006E3651"/>
    <w:rsid w:val="006E3B9A"/>
    <w:rsid w:val="006F2D86"/>
    <w:rsid w:val="006F41AE"/>
    <w:rsid w:val="006F66F3"/>
    <w:rsid w:val="00703D15"/>
    <w:rsid w:val="00710244"/>
    <w:rsid w:val="00720D3E"/>
    <w:rsid w:val="00721ECC"/>
    <w:rsid w:val="00730704"/>
    <w:rsid w:val="00737DBA"/>
    <w:rsid w:val="00743080"/>
    <w:rsid w:val="00751915"/>
    <w:rsid w:val="00752D1C"/>
    <w:rsid w:val="00754BD7"/>
    <w:rsid w:val="007614CB"/>
    <w:rsid w:val="00761AD6"/>
    <w:rsid w:val="00772A25"/>
    <w:rsid w:val="007772BB"/>
    <w:rsid w:val="007944D3"/>
    <w:rsid w:val="007A0BD7"/>
    <w:rsid w:val="007A32A8"/>
    <w:rsid w:val="007C070B"/>
    <w:rsid w:val="007C0A05"/>
    <w:rsid w:val="007C2FED"/>
    <w:rsid w:val="007D05B1"/>
    <w:rsid w:val="007D22D2"/>
    <w:rsid w:val="007E4C87"/>
    <w:rsid w:val="007E5558"/>
    <w:rsid w:val="007E79C7"/>
    <w:rsid w:val="007F178E"/>
    <w:rsid w:val="00800383"/>
    <w:rsid w:val="008035E6"/>
    <w:rsid w:val="008056B5"/>
    <w:rsid w:val="008065B0"/>
    <w:rsid w:val="00810A8F"/>
    <w:rsid w:val="00810B30"/>
    <w:rsid w:val="0081571C"/>
    <w:rsid w:val="00820DB0"/>
    <w:rsid w:val="00822EDF"/>
    <w:rsid w:val="008239CC"/>
    <w:rsid w:val="00827134"/>
    <w:rsid w:val="00832C31"/>
    <w:rsid w:val="008348DA"/>
    <w:rsid w:val="008353EB"/>
    <w:rsid w:val="00835549"/>
    <w:rsid w:val="0083797A"/>
    <w:rsid w:val="00840127"/>
    <w:rsid w:val="00842BF9"/>
    <w:rsid w:val="00845144"/>
    <w:rsid w:val="00852254"/>
    <w:rsid w:val="00852450"/>
    <w:rsid w:val="00853265"/>
    <w:rsid w:val="0085337E"/>
    <w:rsid w:val="00853F18"/>
    <w:rsid w:val="008637CE"/>
    <w:rsid w:val="00865084"/>
    <w:rsid w:val="008745D2"/>
    <w:rsid w:val="0087495C"/>
    <w:rsid w:val="00875851"/>
    <w:rsid w:val="00875CBC"/>
    <w:rsid w:val="008764CA"/>
    <w:rsid w:val="00876C07"/>
    <w:rsid w:val="0087769A"/>
    <w:rsid w:val="00880C58"/>
    <w:rsid w:val="008817AF"/>
    <w:rsid w:val="008822C3"/>
    <w:rsid w:val="00883F68"/>
    <w:rsid w:val="0088635D"/>
    <w:rsid w:val="00892DBD"/>
    <w:rsid w:val="00894110"/>
    <w:rsid w:val="0089519A"/>
    <w:rsid w:val="008A1BFA"/>
    <w:rsid w:val="008A2C28"/>
    <w:rsid w:val="008A3707"/>
    <w:rsid w:val="008A51AC"/>
    <w:rsid w:val="008A7CB6"/>
    <w:rsid w:val="008B0BA1"/>
    <w:rsid w:val="008B3398"/>
    <w:rsid w:val="008B36A5"/>
    <w:rsid w:val="008B38D3"/>
    <w:rsid w:val="008B4423"/>
    <w:rsid w:val="008C04AF"/>
    <w:rsid w:val="008C627E"/>
    <w:rsid w:val="008D4275"/>
    <w:rsid w:val="008D4978"/>
    <w:rsid w:val="008D61C7"/>
    <w:rsid w:val="008D63E2"/>
    <w:rsid w:val="008E3110"/>
    <w:rsid w:val="008F742F"/>
    <w:rsid w:val="009018AA"/>
    <w:rsid w:val="009047B5"/>
    <w:rsid w:val="00904D4F"/>
    <w:rsid w:val="00905CF7"/>
    <w:rsid w:val="00905D37"/>
    <w:rsid w:val="00906E32"/>
    <w:rsid w:val="009071A1"/>
    <w:rsid w:val="00911BE6"/>
    <w:rsid w:val="0091296B"/>
    <w:rsid w:val="009212B6"/>
    <w:rsid w:val="00924FCB"/>
    <w:rsid w:val="00926BC8"/>
    <w:rsid w:val="0092702B"/>
    <w:rsid w:val="00930884"/>
    <w:rsid w:val="00931384"/>
    <w:rsid w:val="0094727C"/>
    <w:rsid w:val="00950B15"/>
    <w:rsid w:val="00954C83"/>
    <w:rsid w:val="00957864"/>
    <w:rsid w:val="00960784"/>
    <w:rsid w:val="00960B51"/>
    <w:rsid w:val="009668CD"/>
    <w:rsid w:val="00966C48"/>
    <w:rsid w:val="00967FFE"/>
    <w:rsid w:val="0097140A"/>
    <w:rsid w:val="00971C6C"/>
    <w:rsid w:val="0097753F"/>
    <w:rsid w:val="00981296"/>
    <w:rsid w:val="0098270F"/>
    <w:rsid w:val="00983A99"/>
    <w:rsid w:val="00984A7F"/>
    <w:rsid w:val="009A276E"/>
    <w:rsid w:val="009A375B"/>
    <w:rsid w:val="009B0377"/>
    <w:rsid w:val="009B5D87"/>
    <w:rsid w:val="009C20DD"/>
    <w:rsid w:val="009C5577"/>
    <w:rsid w:val="009C627E"/>
    <w:rsid w:val="009C7BE5"/>
    <w:rsid w:val="009D1949"/>
    <w:rsid w:val="009D19A6"/>
    <w:rsid w:val="009D75CD"/>
    <w:rsid w:val="009E1BB8"/>
    <w:rsid w:val="00A123A4"/>
    <w:rsid w:val="00A17092"/>
    <w:rsid w:val="00A17283"/>
    <w:rsid w:val="00A17B6F"/>
    <w:rsid w:val="00A2488E"/>
    <w:rsid w:val="00A2526B"/>
    <w:rsid w:val="00A259B0"/>
    <w:rsid w:val="00A266E3"/>
    <w:rsid w:val="00A45BFE"/>
    <w:rsid w:val="00A547C2"/>
    <w:rsid w:val="00A57E10"/>
    <w:rsid w:val="00A61FAF"/>
    <w:rsid w:val="00A62451"/>
    <w:rsid w:val="00A62959"/>
    <w:rsid w:val="00A63724"/>
    <w:rsid w:val="00A643A6"/>
    <w:rsid w:val="00A722EF"/>
    <w:rsid w:val="00A74D56"/>
    <w:rsid w:val="00A75D2C"/>
    <w:rsid w:val="00A80FA1"/>
    <w:rsid w:val="00A82B97"/>
    <w:rsid w:val="00A85919"/>
    <w:rsid w:val="00A862B4"/>
    <w:rsid w:val="00A90117"/>
    <w:rsid w:val="00A90568"/>
    <w:rsid w:val="00A90EA0"/>
    <w:rsid w:val="00A95105"/>
    <w:rsid w:val="00A964F7"/>
    <w:rsid w:val="00A968F8"/>
    <w:rsid w:val="00A96E6A"/>
    <w:rsid w:val="00A9724F"/>
    <w:rsid w:val="00AA4CFE"/>
    <w:rsid w:val="00AB6153"/>
    <w:rsid w:val="00AB691B"/>
    <w:rsid w:val="00AC01B1"/>
    <w:rsid w:val="00AC029B"/>
    <w:rsid w:val="00AC7B2D"/>
    <w:rsid w:val="00AD3289"/>
    <w:rsid w:val="00AD4F54"/>
    <w:rsid w:val="00AD72B5"/>
    <w:rsid w:val="00AE50F2"/>
    <w:rsid w:val="00AE5412"/>
    <w:rsid w:val="00AE71C3"/>
    <w:rsid w:val="00AE794F"/>
    <w:rsid w:val="00AF0673"/>
    <w:rsid w:val="00AF067C"/>
    <w:rsid w:val="00AF19BA"/>
    <w:rsid w:val="00AF2948"/>
    <w:rsid w:val="00AF2A0C"/>
    <w:rsid w:val="00AF3158"/>
    <w:rsid w:val="00AF4F0E"/>
    <w:rsid w:val="00AF5A58"/>
    <w:rsid w:val="00AF5C14"/>
    <w:rsid w:val="00B004AF"/>
    <w:rsid w:val="00B0087E"/>
    <w:rsid w:val="00B019BE"/>
    <w:rsid w:val="00B03BB7"/>
    <w:rsid w:val="00B03DE8"/>
    <w:rsid w:val="00B10F8E"/>
    <w:rsid w:val="00B11A42"/>
    <w:rsid w:val="00B14095"/>
    <w:rsid w:val="00B1471B"/>
    <w:rsid w:val="00B2275B"/>
    <w:rsid w:val="00B256EC"/>
    <w:rsid w:val="00B321A4"/>
    <w:rsid w:val="00B35234"/>
    <w:rsid w:val="00B4235B"/>
    <w:rsid w:val="00B44C9E"/>
    <w:rsid w:val="00B4758B"/>
    <w:rsid w:val="00B517A6"/>
    <w:rsid w:val="00B53D82"/>
    <w:rsid w:val="00B616F5"/>
    <w:rsid w:val="00B6763A"/>
    <w:rsid w:val="00B67F4D"/>
    <w:rsid w:val="00B7083C"/>
    <w:rsid w:val="00B708E2"/>
    <w:rsid w:val="00B80325"/>
    <w:rsid w:val="00B80E4B"/>
    <w:rsid w:val="00B81813"/>
    <w:rsid w:val="00B93AA3"/>
    <w:rsid w:val="00B93EBC"/>
    <w:rsid w:val="00BA02A7"/>
    <w:rsid w:val="00BA738E"/>
    <w:rsid w:val="00BB0641"/>
    <w:rsid w:val="00BB3737"/>
    <w:rsid w:val="00BB37D5"/>
    <w:rsid w:val="00BB7B08"/>
    <w:rsid w:val="00BC062B"/>
    <w:rsid w:val="00BC248C"/>
    <w:rsid w:val="00BC3E72"/>
    <w:rsid w:val="00BC4604"/>
    <w:rsid w:val="00BC68E3"/>
    <w:rsid w:val="00BC695F"/>
    <w:rsid w:val="00BC6A44"/>
    <w:rsid w:val="00BC6D92"/>
    <w:rsid w:val="00BD3A05"/>
    <w:rsid w:val="00BD4A11"/>
    <w:rsid w:val="00BE156D"/>
    <w:rsid w:val="00BE1E02"/>
    <w:rsid w:val="00BF3C14"/>
    <w:rsid w:val="00BF7ABF"/>
    <w:rsid w:val="00C033B1"/>
    <w:rsid w:val="00C048AB"/>
    <w:rsid w:val="00C11F69"/>
    <w:rsid w:val="00C2375B"/>
    <w:rsid w:val="00C2380B"/>
    <w:rsid w:val="00C27D21"/>
    <w:rsid w:val="00C3388C"/>
    <w:rsid w:val="00C41372"/>
    <w:rsid w:val="00C41BF2"/>
    <w:rsid w:val="00C43FC3"/>
    <w:rsid w:val="00C45268"/>
    <w:rsid w:val="00C46EBD"/>
    <w:rsid w:val="00C47226"/>
    <w:rsid w:val="00C57F65"/>
    <w:rsid w:val="00C64703"/>
    <w:rsid w:val="00C67178"/>
    <w:rsid w:val="00C73A4E"/>
    <w:rsid w:val="00C7407C"/>
    <w:rsid w:val="00C772CA"/>
    <w:rsid w:val="00C822DC"/>
    <w:rsid w:val="00C84263"/>
    <w:rsid w:val="00C864C8"/>
    <w:rsid w:val="00C92EC2"/>
    <w:rsid w:val="00C94465"/>
    <w:rsid w:val="00C94D23"/>
    <w:rsid w:val="00C95948"/>
    <w:rsid w:val="00C97396"/>
    <w:rsid w:val="00CA510B"/>
    <w:rsid w:val="00CA5866"/>
    <w:rsid w:val="00CA6867"/>
    <w:rsid w:val="00CB4C2E"/>
    <w:rsid w:val="00CD04C9"/>
    <w:rsid w:val="00CD34E3"/>
    <w:rsid w:val="00CD4094"/>
    <w:rsid w:val="00CE2FCD"/>
    <w:rsid w:val="00CE641C"/>
    <w:rsid w:val="00CF5E2F"/>
    <w:rsid w:val="00D028FB"/>
    <w:rsid w:val="00D13066"/>
    <w:rsid w:val="00D13AFA"/>
    <w:rsid w:val="00D22FC6"/>
    <w:rsid w:val="00D23370"/>
    <w:rsid w:val="00D237F3"/>
    <w:rsid w:val="00D25AF9"/>
    <w:rsid w:val="00D2610D"/>
    <w:rsid w:val="00D26C4E"/>
    <w:rsid w:val="00D3330D"/>
    <w:rsid w:val="00D37168"/>
    <w:rsid w:val="00D373B5"/>
    <w:rsid w:val="00D40EE8"/>
    <w:rsid w:val="00D4367F"/>
    <w:rsid w:val="00D47C62"/>
    <w:rsid w:val="00D50B66"/>
    <w:rsid w:val="00D53636"/>
    <w:rsid w:val="00D564C6"/>
    <w:rsid w:val="00D5794C"/>
    <w:rsid w:val="00D64918"/>
    <w:rsid w:val="00D7338D"/>
    <w:rsid w:val="00D73570"/>
    <w:rsid w:val="00D75230"/>
    <w:rsid w:val="00D7673B"/>
    <w:rsid w:val="00D80435"/>
    <w:rsid w:val="00D810D7"/>
    <w:rsid w:val="00D832A1"/>
    <w:rsid w:val="00D875F1"/>
    <w:rsid w:val="00D9050F"/>
    <w:rsid w:val="00D96FF1"/>
    <w:rsid w:val="00D9789D"/>
    <w:rsid w:val="00DA3CC5"/>
    <w:rsid w:val="00DB07AF"/>
    <w:rsid w:val="00DB52D4"/>
    <w:rsid w:val="00DB7C75"/>
    <w:rsid w:val="00DB7EB2"/>
    <w:rsid w:val="00DC0537"/>
    <w:rsid w:val="00DC1057"/>
    <w:rsid w:val="00DC4117"/>
    <w:rsid w:val="00DC743E"/>
    <w:rsid w:val="00DD27BC"/>
    <w:rsid w:val="00DD4622"/>
    <w:rsid w:val="00DF501D"/>
    <w:rsid w:val="00E04054"/>
    <w:rsid w:val="00E079DC"/>
    <w:rsid w:val="00E17D86"/>
    <w:rsid w:val="00E326CD"/>
    <w:rsid w:val="00E36A80"/>
    <w:rsid w:val="00E40CEE"/>
    <w:rsid w:val="00E437BB"/>
    <w:rsid w:val="00E448F4"/>
    <w:rsid w:val="00E512C4"/>
    <w:rsid w:val="00E517EB"/>
    <w:rsid w:val="00E6125E"/>
    <w:rsid w:val="00E7140D"/>
    <w:rsid w:val="00E71DDD"/>
    <w:rsid w:val="00E77712"/>
    <w:rsid w:val="00E814E1"/>
    <w:rsid w:val="00E81C65"/>
    <w:rsid w:val="00EA14E0"/>
    <w:rsid w:val="00EA28BA"/>
    <w:rsid w:val="00EA45EE"/>
    <w:rsid w:val="00EB0CCE"/>
    <w:rsid w:val="00EB3750"/>
    <w:rsid w:val="00EB5F2F"/>
    <w:rsid w:val="00EC025C"/>
    <w:rsid w:val="00EC45AC"/>
    <w:rsid w:val="00ED08BD"/>
    <w:rsid w:val="00ED247B"/>
    <w:rsid w:val="00EE389A"/>
    <w:rsid w:val="00EE3B94"/>
    <w:rsid w:val="00EE4D91"/>
    <w:rsid w:val="00F02E51"/>
    <w:rsid w:val="00F13BA2"/>
    <w:rsid w:val="00F15064"/>
    <w:rsid w:val="00F1772D"/>
    <w:rsid w:val="00F20632"/>
    <w:rsid w:val="00F210D2"/>
    <w:rsid w:val="00F21F55"/>
    <w:rsid w:val="00F23404"/>
    <w:rsid w:val="00F26445"/>
    <w:rsid w:val="00F269C9"/>
    <w:rsid w:val="00F31567"/>
    <w:rsid w:val="00F31676"/>
    <w:rsid w:val="00F31FD4"/>
    <w:rsid w:val="00F343A5"/>
    <w:rsid w:val="00F35936"/>
    <w:rsid w:val="00F35A8D"/>
    <w:rsid w:val="00F4522E"/>
    <w:rsid w:val="00F452C2"/>
    <w:rsid w:val="00F52BAC"/>
    <w:rsid w:val="00F54A82"/>
    <w:rsid w:val="00F634DE"/>
    <w:rsid w:val="00F63F2E"/>
    <w:rsid w:val="00F65FDE"/>
    <w:rsid w:val="00F710AF"/>
    <w:rsid w:val="00F73C2C"/>
    <w:rsid w:val="00F76398"/>
    <w:rsid w:val="00F76AA6"/>
    <w:rsid w:val="00F82331"/>
    <w:rsid w:val="00F8269E"/>
    <w:rsid w:val="00F826C1"/>
    <w:rsid w:val="00F840FC"/>
    <w:rsid w:val="00F902F5"/>
    <w:rsid w:val="00F933AF"/>
    <w:rsid w:val="00F972CC"/>
    <w:rsid w:val="00FA497E"/>
    <w:rsid w:val="00FA4B08"/>
    <w:rsid w:val="00FB4A95"/>
    <w:rsid w:val="00FB4E9E"/>
    <w:rsid w:val="00FB7D8B"/>
    <w:rsid w:val="00FC0809"/>
    <w:rsid w:val="00FC0E7B"/>
    <w:rsid w:val="00FD1581"/>
    <w:rsid w:val="00FE4F22"/>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33A"/>
    <w:pPr>
      <w:spacing w:before="60" w:after="60"/>
      <w:ind w:left="576"/>
      <w:jc w:val="both"/>
    </w:pPr>
    <w:rPr>
      <w:rFonts w:ascii="Arial" w:hAnsi="Arial" w:cs="Arial"/>
      <w:sz w:val="24"/>
      <w:szCs w:val="24"/>
    </w:rPr>
  </w:style>
  <w:style w:type="paragraph" w:styleId="Heading1">
    <w:name w:val="heading 1"/>
    <w:basedOn w:val="Normal"/>
    <w:link w:val="Heading1Char"/>
    <w:autoRedefine/>
    <w:qFormat/>
    <w:rsid w:val="000B644A"/>
    <w:pPr>
      <w:keepNext/>
      <w:numPr>
        <w:numId w:val="4"/>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30233A"/>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rsid w:val="0030233A"/>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rsid w:val="0030233A"/>
    <w:pPr>
      <w:keepNext/>
      <w:numPr>
        <w:ilvl w:val="3"/>
        <w:numId w:val="4"/>
      </w:numPr>
      <w:tabs>
        <w:tab w:val="left" w:pos="1152"/>
      </w:tabs>
      <w:spacing w:before="120"/>
      <w:outlineLvl w:val="3"/>
    </w:pPr>
    <w:rPr>
      <w:rFonts w:eastAsia="Arial Unicode MS" w:cs="Arial Unicode MS"/>
      <w:b/>
      <w:bCs/>
    </w:rPr>
  </w:style>
  <w:style w:type="paragraph" w:styleId="Heading5">
    <w:name w:val="heading 5"/>
    <w:basedOn w:val="Normal"/>
    <w:qFormat/>
    <w:rsid w:val="0030233A"/>
    <w:pPr>
      <w:numPr>
        <w:ilvl w:val="4"/>
        <w:numId w:val="4"/>
      </w:numPr>
      <w:outlineLvl w:val="4"/>
    </w:pPr>
    <w:rPr>
      <w:rFonts w:eastAsia="Arial Unicode MS" w:cs="Arial Unicode MS"/>
      <w:b/>
      <w:bCs/>
      <w:szCs w:val="20"/>
    </w:rPr>
  </w:style>
  <w:style w:type="paragraph" w:styleId="Heading6">
    <w:name w:val="heading 6"/>
    <w:basedOn w:val="Normal"/>
    <w:next w:val="Normal"/>
    <w:qFormat/>
    <w:rsid w:val="0030233A"/>
    <w:pPr>
      <w:numPr>
        <w:ilvl w:val="5"/>
        <w:numId w:val="4"/>
      </w:numPr>
      <w:outlineLvl w:val="5"/>
    </w:pPr>
    <w:rPr>
      <w:b/>
      <w:bCs/>
      <w:caps/>
      <w:sz w:val="28"/>
      <w:szCs w:val="22"/>
    </w:rPr>
  </w:style>
  <w:style w:type="paragraph" w:styleId="Heading7">
    <w:name w:val="heading 7"/>
    <w:basedOn w:val="Normal"/>
    <w:next w:val="Normal"/>
    <w:qFormat/>
    <w:rsid w:val="0030233A"/>
    <w:pPr>
      <w:numPr>
        <w:ilvl w:val="6"/>
        <w:numId w:val="4"/>
      </w:numPr>
      <w:outlineLvl w:val="6"/>
    </w:pPr>
    <w:rPr>
      <w:b/>
    </w:rPr>
  </w:style>
  <w:style w:type="paragraph" w:styleId="Heading8">
    <w:name w:val="heading 8"/>
    <w:basedOn w:val="Normal"/>
    <w:next w:val="Normal"/>
    <w:qFormat/>
    <w:rsid w:val="0030233A"/>
    <w:pPr>
      <w:numPr>
        <w:ilvl w:val="7"/>
        <w:numId w:val="4"/>
      </w:numPr>
      <w:outlineLvl w:val="7"/>
    </w:pPr>
    <w:rPr>
      <w:b/>
      <w:iCs/>
    </w:rPr>
  </w:style>
  <w:style w:type="paragraph" w:styleId="Heading9">
    <w:name w:val="heading 9"/>
    <w:basedOn w:val="Normal"/>
    <w:next w:val="Normal"/>
    <w:qFormat/>
    <w:rsid w:val="0030233A"/>
    <w:pPr>
      <w:numPr>
        <w:ilvl w:val="8"/>
        <w:numId w:val="4"/>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0233A"/>
    <w:rPr>
      <w:color w:val="000FFF"/>
      <w:u w:val="single"/>
    </w:rPr>
  </w:style>
  <w:style w:type="paragraph" w:styleId="Header">
    <w:name w:val="header"/>
    <w:basedOn w:val="Normal"/>
    <w:rsid w:val="0030233A"/>
    <w:pPr>
      <w:tabs>
        <w:tab w:val="center" w:pos="4320"/>
        <w:tab w:val="right" w:pos="8640"/>
      </w:tabs>
    </w:pPr>
  </w:style>
  <w:style w:type="paragraph" w:styleId="Footer">
    <w:name w:val="footer"/>
    <w:basedOn w:val="Normal"/>
    <w:link w:val="FooterChar"/>
    <w:uiPriority w:val="99"/>
    <w:rsid w:val="0030233A"/>
    <w:pPr>
      <w:tabs>
        <w:tab w:val="center" w:pos="4320"/>
        <w:tab w:val="right" w:pos="8640"/>
      </w:tabs>
    </w:pPr>
  </w:style>
  <w:style w:type="paragraph" w:styleId="Title">
    <w:name w:val="Title"/>
    <w:basedOn w:val="Normal"/>
    <w:qFormat/>
    <w:rsid w:val="0030233A"/>
    <w:pPr>
      <w:spacing w:before="180" w:after="120"/>
      <w:ind w:left="0"/>
      <w:jc w:val="center"/>
    </w:pPr>
    <w:rPr>
      <w:b/>
      <w:bCs/>
      <w:caps/>
      <w:sz w:val="36"/>
    </w:rPr>
  </w:style>
  <w:style w:type="paragraph" w:styleId="Caption">
    <w:name w:val="caption"/>
    <w:basedOn w:val="Normal"/>
    <w:next w:val="Normal"/>
    <w:qFormat/>
    <w:rsid w:val="0030233A"/>
    <w:pPr>
      <w:keepNext/>
    </w:pPr>
    <w:rPr>
      <w:b/>
      <w:bCs/>
      <w:i/>
      <w:sz w:val="20"/>
      <w:szCs w:val="20"/>
    </w:rPr>
  </w:style>
  <w:style w:type="paragraph" w:styleId="BodyTextIndent">
    <w:name w:val="Body Text Indent"/>
    <w:basedOn w:val="Normal"/>
    <w:rsid w:val="0030233A"/>
  </w:style>
  <w:style w:type="paragraph" w:styleId="TOC1">
    <w:name w:val="toc 1"/>
    <w:basedOn w:val="Normal"/>
    <w:next w:val="Normal"/>
    <w:uiPriority w:val="39"/>
    <w:rsid w:val="003023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30233A"/>
    <w:pPr>
      <w:tabs>
        <w:tab w:val="left" w:pos="720"/>
        <w:tab w:val="left" w:pos="1296"/>
        <w:tab w:val="right" w:leader="dot" w:pos="9350"/>
      </w:tabs>
      <w:ind w:left="432"/>
    </w:pPr>
    <w:rPr>
      <w:noProof/>
    </w:rPr>
  </w:style>
  <w:style w:type="paragraph" w:styleId="TOC3">
    <w:name w:val="toc 3"/>
    <w:basedOn w:val="Normal"/>
    <w:next w:val="Normal"/>
    <w:autoRedefine/>
    <w:semiHidden/>
    <w:rsid w:val="0030233A"/>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rsid w:val="0030233A"/>
    <w:pPr>
      <w:ind w:left="0"/>
    </w:pPr>
  </w:style>
  <w:style w:type="paragraph" w:styleId="TOC6">
    <w:name w:val="toc 6"/>
    <w:basedOn w:val="Normal"/>
    <w:next w:val="Normal"/>
    <w:autoRedefine/>
    <w:semiHidden/>
    <w:rsid w:val="0030233A"/>
    <w:pPr>
      <w:ind w:left="1200"/>
    </w:pPr>
  </w:style>
  <w:style w:type="paragraph" w:styleId="TOC7">
    <w:name w:val="toc 7"/>
    <w:basedOn w:val="Normal"/>
    <w:next w:val="Normal"/>
    <w:autoRedefine/>
    <w:semiHidden/>
    <w:rsid w:val="0030233A"/>
    <w:pPr>
      <w:ind w:left="1440"/>
    </w:pPr>
  </w:style>
  <w:style w:type="paragraph" w:styleId="TOC8">
    <w:name w:val="toc 8"/>
    <w:basedOn w:val="Normal"/>
    <w:next w:val="Normal"/>
    <w:autoRedefine/>
    <w:semiHidden/>
    <w:rsid w:val="0030233A"/>
    <w:pPr>
      <w:ind w:left="1680"/>
    </w:pPr>
  </w:style>
  <w:style w:type="paragraph" w:styleId="TOC9">
    <w:name w:val="toc 9"/>
    <w:basedOn w:val="Normal"/>
    <w:next w:val="Normal"/>
    <w:autoRedefine/>
    <w:semiHidden/>
    <w:rsid w:val="0030233A"/>
    <w:pPr>
      <w:ind w:left="1920"/>
    </w:pPr>
  </w:style>
  <w:style w:type="paragraph" w:customStyle="1" w:styleId="tabletxt">
    <w:name w:val="tabletxt"/>
    <w:basedOn w:val="Normal"/>
    <w:rsid w:val="0030233A"/>
    <w:pPr>
      <w:autoSpaceDE w:val="0"/>
      <w:autoSpaceDN w:val="0"/>
      <w:adjustRightInd w:val="0"/>
      <w:spacing w:before="20" w:after="20"/>
      <w:ind w:left="0"/>
    </w:pPr>
    <w:rPr>
      <w:sz w:val="20"/>
      <w:szCs w:val="20"/>
    </w:rPr>
  </w:style>
  <w:style w:type="paragraph" w:customStyle="1" w:styleId="TitleCover">
    <w:name w:val="Title Cover"/>
    <w:basedOn w:val="Normal"/>
    <w:next w:val="Normal"/>
    <w:rsid w:val="003023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30233A"/>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30233A"/>
    <w:rPr>
      <w:spacing w:val="0"/>
      <w:sz w:val="36"/>
    </w:rPr>
  </w:style>
  <w:style w:type="paragraph" w:styleId="BodyText">
    <w:name w:val="Body Text"/>
    <w:basedOn w:val="Normal"/>
    <w:link w:val="BodyTextChar1"/>
    <w:rsid w:val="0030233A"/>
    <w:pPr>
      <w:spacing w:after="120"/>
    </w:pPr>
  </w:style>
  <w:style w:type="paragraph" w:customStyle="1" w:styleId="Tabletext">
    <w:name w:val="Tabletext"/>
    <w:basedOn w:val="Normal"/>
    <w:rsid w:val="0030233A"/>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rsid w:val="0030233A"/>
    <w:pPr>
      <w:keepLines/>
      <w:spacing w:before="0" w:after="120" w:line="240" w:lineRule="atLeast"/>
    </w:pPr>
    <w:rPr>
      <w:i/>
      <w:color w:val="0000FF"/>
      <w:szCs w:val="20"/>
    </w:rPr>
  </w:style>
  <w:style w:type="paragraph" w:customStyle="1" w:styleId="Paragraph2">
    <w:name w:val="Paragraph2"/>
    <w:basedOn w:val="Normal"/>
    <w:rsid w:val="0030233A"/>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rsid w:val="003023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30233A"/>
    <w:rPr>
      <w:b/>
      <w:bCs/>
      <w:iCs/>
    </w:rPr>
  </w:style>
  <w:style w:type="character" w:customStyle="1" w:styleId="InfoBlueCharCharChar">
    <w:name w:val="InfoBlue Char Char Char"/>
    <w:basedOn w:val="DefaultParagraphFont"/>
    <w:rsid w:val="0030233A"/>
    <w:rPr>
      <w:i/>
      <w:color w:val="0000FF"/>
      <w:sz w:val="24"/>
      <w:lang w:val="en-US" w:eastAsia="en-US" w:bidi="ar-SA"/>
    </w:rPr>
  </w:style>
  <w:style w:type="character" w:customStyle="1" w:styleId="StyleInfoBlueBoldCharCharChar">
    <w:name w:val="Style InfoBlue + Bold Char Char Char"/>
    <w:basedOn w:val="InfoBlueCharCharChar"/>
    <w:rsid w:val="0030233A"/>
    <w:rPr>
      <w:b/>
      <w:bCs/>
      <w:i/>
      <w:iCs/>
      <w:color w:val="0000FF"/>
      <w:sz w:val="24"/>
      <w:lang w:val="en-US" w:eastAsia="en-US" w:bidi="ar-SA"/>
    </w:rPr>
  </w:style>
  <w:style w:type="paragraph" w:styleId="BalloonText">
    <w:name w:val="Balloon Text"/>
    <w:basedOn w:val="Normal"/>
    <w:semiHidden/>
    <w:rsid w:val="0030233A"/>
    <w:rPr>
      <w:rFonts w:ascii="Tahoma" w:hAnsi="Tahoma" w:cs="Tahoma"/>
      <w:sz w:val="16"/>
      <w:szCs w:val="16"/>
    </w:rPr>
  </w:style>
  <w:style w:type="character" w:styleId="CommentReference">
    <w:name w:val="annotation reference"/>
    <w:basedOn w:val="DefaultParagraphFont"/>
    <w:semiHidden/>
    <w:rsid w:val="0030233A"/>
    <w:rPr>
      <w:sz w:val="16"/>
      <w:szCs w:val="16"/>
    </w:rPr>
  </w:style>
  <w:style w:type="paragraph" w:customStyle="1" w:styleId="InfoBlueCharCharCharCharCharChar">
    <w:name w:val="InfoBlue Char Char Char Char Char Char"/>
    <w:basedOn w:val="Normal"/>
    <w:next w:val="BodyText"/>
    <w:rsid w:val="003023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30233A"/>
    <w:rPr>
      <w:i/>
      <w:color w:val="0000FF"/>
      <w:sz w:val="24"/>
      <w:szCs w:val="24"/>
      <w:lang w:val="en-US" w:eastAsia="en-US" w:bidi="ar-SA"/>
    </w:rPr>
  </w:style>
  <w:style w:type="paragraph" w:customStyle="1" w:styleId="InfoBlueChar">
    <w:name w:val="InfoBlue Char"/>
    <w:basedOn w:val="Normal"/>
    <w:next w:val="BodyText"/>
    <w:rsid w:val="0030233A"/>
    <w:pPr>
      <w:keepLines/>
      <w:spacing w:before="0" w:after="120" w:line="240" w:lineRule="atLeast"/>
    </w:pPr>
    <w:rPr>
      <w:i/>
      <w:color w:val="0000FF"/>
      <w:szCs w:val="20"/>
    </w:rPr>
  </w:style>
  <w:style w:type="paragraph" w:styleId="CommentText">
    <w:name w:val="annotation text"/>
    <w:basedOn w:val="Normal"/>
    <w:semiHidden/>
    <w:rsid w:val="0030233A"/>
    <w:rPr>
      <w:sz w:val="20"/>
      <w:szCs w:val="20"/>
    </w:rPr>
  </w:style>
  <w:style w:type="paragraph" w:styleId="CommentSubject">
    <w:name w:val="annotation subject"/>
    <w:basedOn w:val="CommentText"/>
    <w:next w:val="CommentText"/>
    <w:semiHidden/>
    <w:rsid w:val="0030233A"/>
    <w:rPr>
      <w:b/>
      <w:bCs/>
    </w:rPr>
  </w:style>
  <w:style w:type="paragraph" w:customStyle="1" w:styleId="ResumeBody">
    <w:name w:val="Resume Body"/>
    <w:basedOn w:val="Normal"/>
    <w:rsid w:val="0030233A"/>
    <w:pPr>
      <w:spacing w:after="120"/>
      <w:ind w:left="0"/>
      <w:jc w:val="left"/>
    </w:pPr>
    <w:rPr>
      <w:sz w:val="20"/>
    </w:rPr>
  </w:style>
  <w:style w:type="paragraph" w:styleId="BodyText2">
    <w:name w:val="Body Text 2"/>
    <w:basedOn w:val="Normal"/>
    <w:rsid w:val="0030233A"/>
    <w:pPr>
      <w:spacing w:before="0" w:after="0"/>
      <w:ind w:left="0"/>
      <w:jc w:val="left"/>
    </w:pPr>
    <w:rPr>
      <w:sz w:val="22"/>
      <w:szCs w:val="22"/>
    </w:rPr>
  </w:style>
  <w:style w:type="paragraph" w:styleId="NormalWeb">
    <w:name w:val="Normal (Web)"/>
    <w:basedOn w:val="Normal"/>
    <w:uiPriority w:val="99"/>
    <w:rsid w:val="0030233A"/>
    <w:pPr>
      <w:spacing w:before="100" w:beforeAutospacing="1" w:after="100" w:afterAutospacing="1"/>
      <w:ind w:left="0"/>
      <w:jc w:val="left"/>
    </w:pPr>
  </w:style>
  <w:style w:type="character" w:styleId="Strong">
    <w:name w:val="Strong"/>
    <w:basedOn w:val="DefaultParagraphFont"/>
    <w:qFormat/>
    <w:rsid w:val="0030233A"/>
    <w:rPr>
      <w:b/>
      <w:bCs/>
    </w:rPr>
  </w:style>
  <w:style w:type="character" w:styleId="FollowedHyperlink">
    <w:name w:val="FollowedHyperlink"/>
    <w:basedOn w:val="DefaultParagraphFont"/>
    <w:rsid w:val="0030233A"/>
    <w:rPr>
      <w:color w:val="800080"/>
      <w:u w:val="single"/>
    </w:rPr>
  </w:style>
  <w:style w:type="paragraph" w:styleId="BodyText3">
    <w:name w:val="Body Text 3"/>
    <w:basedOn w:val="Normal"/>
    <w:rsid w:val="0030233A"/>
    <w:pPr>
      <w:tabs>
        <w:tab w:val="num" w:pos="1800"/>
      </w:tabs>
      <w:ind w:left="0"/>
    </w:pPr>
  </w:style>
  <w:style w:type="character" w:customStyle="1" w:styleId="InstructionsChar1">
    <w:name w:val="Instructions Char1"/>
    <w:basedOn w:val="DefaultParagraphFont"/>
    <w:rsid w:val="0030233A"/>
    <w:rPr>
      <w:i/>
      <w:color w:val="0000FF"/>
      <w:sz w:val="24"/>
      <w:lang w:val="en-US" w:eastAsia="en-US" w:bidi="ar-SA"/>
    </w:rPr>
  </w:style>
  <w:style w:type="character" w:styleId="HTMLCite">
    <w:name w:val="HTML Cite"/>
    <w:basedOn w:val="DefaultParagraphFont"/>
    <w:rsid w:val="0030233A"/>
    <w:rPr>
      <w:i/>
      <w:iCs/>
    </w:rPr>
  </w:style>
  <w:style w:type="paragraph" w:customStyle="1" w:styleId="TableColumnHeading">
    <w:name w:val="TableColumnHeading"/>
    <w:next w:val="Normal"/>
    <w:rsid w:val="0030233A"/>
    <w:pPr>
      <w:spacing w:before="60" w:after="60"/>
      <w:jc w:val="center"/>
    </w:pPr>
    <w:rPr>
      <w:rFonts w:ascii="Arial" w:hAnsi="Arial"/>
      <w:b/>
    </w:rPr>
  </w:style>
  <w:style w:type="paragraph" w:customStyle="1" w:styleId="TableText0">
    <w:name w:val="TableText"/>
    <w:aliases w:val="tt"/>
    <w:rsid w:val="0030233A"/>
    <w:pPr>
      <w:spacing w:before="40" w:after="40"/>
    </w:pPr>
    <w:rPr>
      <w:rFonts w:ascii="Arial" w:hAnsi="Arial"/>
    </w:rPr>
  </w:style>
  <w:style w:type="paragraph" w:styleId="BodyTextIndent2">
    <w:name w:val="Body Text Indent 2"/>
    <w:basedOn w:val="Normal"/>
    <w:rsid w:val="0030233A"/>
    <w:pPr>
      <w:spacing w:before="120" w:after="0"/>
      <w:ind w:left="720"/>
      <w:jc w:val="left"/>
    </w:pPr>
    <w:rPr>
      <w:sz w:val="20"/>
      <w:szCs w:val="20"/>
    </w:rPr>
  </w:style>
  <w:style w:type="character" w:customStyle="1" w:styleId="StyleInfoBlueBoldCharCharCharChar">
    <w:name w:val="Style InfoBlue + Bold Char Char Char Char"/>
    <w:basedOn w:val="InfoBlueCharCharChar"/>
    <w:rsid w:val="0030233A"/>
    <w:rPr>
      <w:b/>
      <w:bCs/>
      <w:i/>
      <w:iCs/>
      <w:color w:val="0000FF"/>
      <w:sz w:val="24"/>
      <w:lang w:val="en-US" w:eastAsia="en-US" w:bidi="ar-SA"/>
    </w:rPr>
  </w:style>
  <w:style w:type="paragraph" w:customStyle="1" w:styleId="Tableheader">
    <w:name w:val="Table header"/>
    <w:basedOn w:val="Normal"/>
    <w:rsid w:val="0030233A"/>
    <w:pPr>
      <w:spacing w:before="0" w:after="0"/>
      <w:ind w:left="0"/>
      <w:jc w:val="left"/>
    </w:pPr>
    <w:rPr>
      <w:b/>
      <w:sz w:val="22"/>
    </w:rPr>
  </w:style>
  <w:style w:type="paragraph" w:customStyle="1" w:styleId="PageTitle">
    <w:name w:val="PageTitle"/>
    <w:basedOn w:val="Normal"/>
    <w:rsid w:val="0030233A"/>
    <w:pPr>
      <w:spacing w:before="120" w:after="120"/>
      <w:ind w:left="0"/>
      <w:jc w:val="center"/>
      <w:outlineLvl w:val="0"/>
    </w:pPr>
    <w:rPr>
      <w:b/>
      <w:color w:val="000000"/>
      <w:sz w:val="32"/>
      <w:szCs w:val="20"/>
    </w:rPr>
  </w:style>
  <w:style w:type="paragraph" w:customStyle="1" w:styleId="TableHeading">
    <w:name w:val="Table Heading"/>
    <w:rsid w:val="0030233A"/>
    <w:pPr>
      <w:shd w:val="pct5" w:color="auto" w:fill="FFFFFF"/>
      <w:snapToGrid w:val="0"/>
    </w:pPr>
    <w:rPr>
      <w:rFonts w:ascii="Arial" w:hAnsi="Arial"/>
      <w:b/>
    </w:rPr>
  </w:style>
  <w:style w:type="paragraph" w:customStyle="1" w:styleId="Table10Text">
    <w:name w:val="Table 10 Text"/>
    <w:basedOn w:val="Normal"/>
    <w:rsid w:val="0030233A"/>
    <w:pPr>
      <w:spacing w:before="20" w:after="20"/>
      <w:ind w:left="0"/>
      <w:jc w:val="left"/>
    </w:pPr>
    <w:rPr>
      <w:sz w:val="20"/>
      <w:szCs w:val="20"/>
    </w:rPr>
  </w:style>
  <w:style w:type="paragraph" w:customStyle="1" w:styleId="TextBold">
    <w:name w:val="Text Bold"/>
    <w:basedOn w:val="Normal"/>
    <w:next w:val="Normal"/>
    <w:rsid w:val="0030233A"/>
    <w:pPr>
      <w:spacing w:before="0" w:after="0"/>
      <w:ind w:left="0"/>
      <w:jc w:val="left"/>
    </w:pPr>
    <w:rPr>
      <w:b/>
      <w:sz w:val="20"/>
      <w:szCs w:val="20"/>
    </w:rPr>
  </w:style>
  <w:style w:type="paragraph" w:customStyle="1" w:styleId="TextUnderBold">
    <w:name w:val="Text UnderBold"/>
    <w:basedOn w:val="Normal"/>
    <w:rsid w:val="0030233A"/>
    <w:pPr>
      <w:spacing w:before="0" w:after="0"/>
      <w:ind w:left="0"/>
      <w:jc w:val="center"/>
    </w:pPr>
    <w:rPr>
      <w:sz w:val="20"/>
      <w:szCs w:val="20"/>
      <w:u w:val="single"/>
    </w:rPr>
  </w:style>
  <w:style w:type="paragraph" w:customStyle="1" w:styleId="BodyTextKeep">
    <w:name w:val="Body Text Keep"/>
    <w:basedOn w:val="BodyText"/>
    <w:rsid w:val="0030233A"/>
    <w:pPr>
      <w:keepNext/>
      <w:spacing w:before="0" w:after="220" w:line="220" w:lineRule="atLeast"/>
      <w:ind w:left="1080"/>
      <w:jc w:val="left"/>
    </w:pPr>
    <w:rPr>
      <w:szCs w:val="20"/>
    </w:rPr>
  </w:style>
  <w:style w:type="paragraph" w:customStyle="1" w:styleId="SectionHeading">
    <w:name w:val="Section Heading"/>
    <w:basedOn w:val="Heading1"/>
    <w:rsid w:val="003023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30233A"/>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30233A"/>
    <w:pPr>
      <w:spacing w:before="120" w:after="0"/>
      <w:ind w:left="0"/>
      <w:jc w:val="left"/>
    </w:pPr>
    <w:rPr>
      <w:b/>
      <w:i/>
      <w:sz w:val="22"/>
      <w:szCs w:val="20"/>
    </w:rPr>
  </w:style>
  <w:style w:type="paragraph" w:customStyle="1" w:styleId="tableheading0">
    <w:name w:val="table heading"/>
    <w:basedOn w:val="formtext-small"/>
    <w:rsid w:val="0030233A"/>
    <w:pPr>
      <w:spacing w:before="60"/>
    </w:pPr>
    <w:rPr>
      <w:i/>
      <w:sz w:val="18"/>
    </w:rPr>
  </w:style>
  <w:style w:type="paragraph" w:customStyle="1" w:styleId="formtext-small">
    <w:name w:val="form text - small"/>
    <w:basedOn w:val="Normal"/>
    <w:rsid w:val="0030233A"/>
    <w:pPr>
      <w:spacing w:before="240" w:after="0"/>
      <w:ind w:left="0"/>
      <w:jc w:val="left"/>
    </w:pPr>
    <w:rPr>
      <w:sz w:val="20"/>
      <w:szCs w:val="20"/>
    </w:rPr>
  </w:style>
  <w:style w:type="paragraph" w:customStyle="1" w:styleId="Instructions">
    <w:name w:val="Instructions"/>
    <w:basedOn w:val="Normal"/>
    <w:autoRedefine/>
    <w:rsid w:val="0030233A"/>
    <w:pPr>
      <w:shd w:val="clear" w:color="auto" w:fill="FFFFFF"/>
      <w:spacing w:before="0" w:after="0"/>
      <w:ind w:left="0"/>
      <w:jc w:val="left"/>
    </w:pPr>
    <w:rPr>
      <w:i/>
      <w:color w:val="0000FF"/>
      <w:szCs w:val="20"/>
    </w:rPr>
  </w:style>
  <w:style w:type="paragraph" w:customStyle="1" w:styleId="Bullet1">
    <w:name w:val="Bullet 1"/>
    <w:basedOn w:val="Normal"/>
    <w:rsid w:val="0030233A"/>
    <w:pPr>
      <w:numPr>
        <w:numId w:val="1"/>
      </w:numPr>
      <w:tabs>
        <w:tab w:val="clear" w:pos="720"/>
        <w:tab w:val="num" w:pos="340"/>
        <w:tab w:val="num" w:pos="454"/>
      </w:tabs>
      <w:spacing w:before="0" w:after="0"/>
      <w:ind w:left="340" w:hanging="227"/>
      <w:jc w:val="left"/>
    </w:pPr>
  </w:style>
  <w:style w:type="paragraph" w:customStyle="1" w:styleId="TableText1">
    <w:name w:val="Table Text"/>
    <w:basedOn w:val="TableHeading"/>
    <w:rsid w:val="003023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30233A"/>
    <w:rPr>
      <w:color w:val="666666"/>
    </w:rPr>
  </w:style>
  <w:style w:type="paragraph" w:customStyle="1" w:styleId="InfoBlueCharChar2">
    <w:name w:val="InfoBlue Char Char2"/>
    <w:basedOn w:val="Normal"/>
    <w:next w:val="BodyText"/>
    <w:rsid w:val="0030233A"/>
    <w:pPr>
      <w:keepLines/>
      <w:spacing w:before="0" w:after="120" w:line="240" w:lineRule="atLeast"/>
    </w:pPr>
    <w:rPr>
      <w:i/>
      <w:color w:val="0000FF"/>
    </w:rPr>
  </w:style>
  <w:style w:type="character" w:customStyle="1" w:styleId="InfoBlueCharCharChar1">
    <w:name w:val="InfoBlue Char Char Char1"/>
    <w:basedOn w:val="DefaultParagraphFont"/>
    <w:rsid w:val="0030233A"/>
    <w:rPr>
      <w:i/>
      <w:color w:val="0000FF"/>
      <w:sz w:val="24"/>
      <w:szCs w:val="24"/>
      <w:lang w:val="en-US" w:eastAsia="en-US" w:bidi="ar-SA"/>
    </w:rPr>
  </w:style>
  <w:style w:type="character" w:customStyle="1" w:styleId="InstructionsChar">
    <w:name w:val="Instructions Char"/>
    <w:basedOn w:val="DefaultParagraphFont"/>
    <w:rsid w:val="0030233A"/>
    <w:rPr>
      <w:i/>
      <w:color w:val="0000FF"/>
      <w:sz w:val="24"/>
      <w:lang w:val="en-US" w:eastAsia="en-US" w:bidi="ar-SA"/>
    </w:rPr>
  </w:style>
  <w:style w:type="paragraph" w:customStyle="1" w:styleId="Appendix">
    <w:name w:val="Appendix"/>
    <w:basedOn w:val="Normal"/>
    <w:rsid w:val="0030233A"/>
    <w:pPr>
      <w:ind w:left="0"/>
    </w:pPr>
    <w:rPr>
      <w:b/>
      <w:sz w:val="28"/>
      <w:szCs w:val="28"/>
    </w:rPr>
  </w:style>
  <w:style w:type="paragraph" w:customStyle="1" w:styleId="article-text">
    <w:name w:val="article-text"/>
    <w:basedOn w:val="Normal"/>
    <w:rsid w:val="0030233A"/>
    <w:pPr>
      <w:spacing w:before="100" w:beforeAutospacing="1" w:after="100" w:afterAutospacing="1"/>
      <w:ind w:left="975"/>
      <w:jc w:val="left"/>
    </w:pPr>
    <w:rPr>
      <w:rFonts w:eastAsia="Arial Unicode MS"/>
      <w:color w:val="000000"/>
      <w:sz w:val="18"/>
      <w:szCs w:val="18"/>
    </w:rPr>
  </w:style>
  <w:style w:type="paragraph" w:customStyle="1" w:styleId="InfoBlue">
    <w:name w:val="InfoBlue"/>
    <w:basedOn w:val="Normal"/>
    <w:next w:val="BodyText"/>
    <w:rsid w:val="0030233A"/>
    <w:pPr>
      <w:widowControl w:val="0"/>
      <w:spacing w:before="0" w:after="120" w:line="240" w:lineRule="atLeast"/>
    </w:pPr>
    <w:rPr>
      <w:i/>
      <w:color w:val="0000FF"/>
      <w:szCs w:val="20"/>
    </w:rPr>
  </w:style>
  <w:style w:type="character" w:styleId="PageNumber">
    <w:name w:val="page number"/>
    <w:basedOn w:val="DefaultParagraphFont"/>
    <w:rsid w:val="0030233A"/>
  </w:style>
  <w:style w:type="character" w:customStyle="1" w:styleId="EmailStyle841">
    <w:name w:val="EmailStyle841"/>
    <w:basedOn w:val="DefaultParagraphFont"/>
    <w:semiHidden/>
    <w:rsid w:val="0030233A"/>
    <w:rPr>
      <w:rFonts w:ascii="Verdana" w:hAnsi="Verdana" w:cs="Arial" w:hint="default"/>
      <w:b w:val="0"/>
      <w:bCs w:val="0"/>
      <w:i w:val="0"/>
      <w:iCs w:val="0"/>
      <w:color w:val="auto"/>
      <w:sz w:val="20"/>
      <w:szCs w:val="20"/>
    </w:rPr>
  </w:style>
  <w:style w:type="paragraph" w:customStyle="1" w:styleId="body">
    <w:name w:val="body"/>
    <w:basedOn w:val="Normal"/>
    <w:rsid w:val="0030233A"/>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basedOn w:val="DefaultParagraphFont"/>
    <w:link w:val="BodyText"/>
    <w:rsid w:val="00A17B6F"/>
    <w:rPr>
      <w:sz w:val="24"/>
      <w:szCs w:val="24"/>
      <w:lang w:val="en-US" w:eastAsia="en-US" w:bidi="ar-SA"/>
    </w:rPr>
  </w:style>
  <w:style w:type="character" w:customStyle="1" w:styleId="Heading2Char">
    <w:name w:val="Heading 2 Char"/>
    <w:basedOn w:val="DefaultParagraphFont"/>
    <w:link w:val="Heading2"/>
    <w:rsid w:val="003C56C9"/>
    <w:rPr>
      <w:rFonts w:ascii="Arial" w:eastAsia="Arial Unicode MS" w:hAnsi="Arial" w:cs="Arial Unicode MS"/>
      <w:b/>
      <w:bCs/>
      <w:caps/>
      <w:sz w:val="24"/>
      <w:szCs w:val="24"/>
      <w:lang w:val="en-US" w:eastAsia="en-US" w:bidi="ar-SA"/>
    </w:rPr>
  </w:style>
  <w:style w:type="character" w:customStyle="1" w:styleId="Heading1Char">
    <w:name w:val="Heading 1 Char"/>
    <w:basedOn w:val="DefaultParagraphFont"/>
    <w:link w:val="Heading1"/>
    <w:rsid w:val="000B644A"/>
    <w:rPr>
      <w:rFonts w:ascii="Arial" w:eastAsia="Arial Unicode MS" w:hAnsi="Arial" w:cs="Arial"/>
      <w:b/>
      <w:bCs/>
      <w:caps/>
      <w:kern w:val="36"/>
      <w:sz w:val="28"/>
      <w:szCs w:val="48"/>
      <w:lang w:val="en-US" w:eastAsia="en-US" w:bidi="ar-SA"/>
    </w:rPr>
  </w:style>
  <w:style w:type="character" w:customStyle="1" w:styleId="BodyTextChar">
    <w:name w:val="Body Text Char"/>
    <w:basedOn w:val="DefaultParagraphFont"/>
    <w:rsid w:val="00F31676"/>
    <w:rPr>
      <w:sz w:val="24"/>
      <w:szCs w:val="24"/>
      <w:lang w:val="en-US" w:eastAsia="en-US" w:bidi="ar-SA"/>
    </w:rPr>
  </w:style>
  <w:style w:type="character" w:customStyle="1" w:styleId="FooterChar">
    <w:name w:val="Footer Char"/>
    <w:basedOn w:val="DefaultParagraphFont"/>
    <w:link w:val="Footer"/>
    <w:uiPriority w:val="99"/>
    <w:rsid w:val="00A9724F"/>
    <w:rPr>
      <w:rFonts w:ascii="Arial" w:hAnsi="Arial" w:cs="Arial"/>
      <w:sz w:val="24"/>
      <w:szCs w:val="24"/>
    </w:rPr>
  </w:style>
  <w:style w:type="paragraph" w:styleId="ListParagraph">
    <w:name w:val="List Paragraph"/>
    <w:basedOn w:val="Normal"/>
    <w:uiPriority w:val="34"/>
    <w:qFormat/>
    <w:rsid w:val="00D978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33A"/>
    <w:pPr>
      <w:spacing w:before="60" w:after="60"/>
      <w:ind w:left="576"/>
      <w:jc w:val="both"/>
    </w:pPr>
    <w:rPr>
      <w:rFonts w:ascii="Arial" w:hAnsi="Arial" w:cs="Arial"/>
      <w:sz w:val="24"/>
      <w:szCs w:val="24"/>
    </w:rPr>
  </w:style>
  <w:style w:type="paragraph" w:styleId="Heading1">
    <w:name w:val="heading 1"/>
    <w:basedOn w:val="Normal"/>
    <w:link w:val="Heading1Char"/>
    <w:autoRedefine/>
    <w:qFormat/>
    <w:rsid w:val="000B644A"/>
    <w:pPr>
      <w:keepNext/>
      <w:numPr>
        <w:numId w:val="4"/>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30233A"/>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rsid w:val="0030233A"/>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rsid w:val="0030233A"/>
    <w:pPr>
      <w:keepNext/>
      <w:numPr>
        <w:ilvl w:val="3"/>
        <w:numId w:val="4"/>
      </w:numPr>
      <w:tabs>
        <w:tab w:val="left" w:pos="1152"/>
      </w:tabs>
      <w:spacing w:before="120"/>
      <w:outlineLvl w:val="3"/>
    </w:pPr>
    <w:rPr>
      <w:rFonts w:eastAsia="Arial Unicode MS" w:cs="Arial Unicode MS"/>
      <w:b/>
      <w:bCs/>
    </w:rPr>
  </w:style>
  <w:style w:type="paragraph" w:styleId="Heading5">
    <w:name w:val="heading 5"/>
    <w:basedOn w:val="Normal"/>
    <w:qFormat/>
    <w:rsid w:val="0030233A"/>
    <w:pPr>
      <w:numPr>
        <w:ilvl w:val="4"/>
        <w:numId w:val="4"/>
      </w:numPr>
      <w:outlineLvl w:val="4"/>
    </w:pPr>
    <w:rPr>
      <w:rFonts w:eastAsia="Arial Unicode MS" w:cs="Arial Unicode MS"/>
      <w:b/>
      <w:bCs/>
      <w:szCs w:val="20"/>
    </w:rPr>
  </w:style>
  <w:style w:type="paragraph" w:styleId="Heading6">
    <w:name w:val="heading 6"/>
    <w:basedOn w:val="Normal"/>
    <w:next w:val="Normal"/>
    <w:qFormat/>
    <w:rsid w:val="0030233A"/>
    <w:pPr>
      <w:numPr>
        <w:ilvl w:val="5"/>
        <w:numId w:val="4"/>
      </w:numPr>
      <w:outlineLvl w:val="5"/>
    </w:pPr>
    <w:rPr>
      <w:b/>
      <w:bCs/>
      <w:caps/>
      <w:sz w:val="28"/>
      <w:szCs w:val="22"/>
    </w:rPr>
  </w:style>
  <w:style w:type="paragraph" w:styleId="Heading7">
    <w:name w:val="heading 7"/>
    <w:basedOn w:val="Normal"/>
    <w:next w:val="Normal"/>
    <w:qFormat/>
    <w:rsid w:val="0030233A"/>
    <w:pPr>
      <w:numPr>
        <w:ilvl w:val="6"/>
        <w:numId w:val="4"/>
      </w:numPr>
      <w:outlineLvl w:val="6"/>
    </w:pPr>
    <w:rPr>
      <w:b/>
    </w:rPr>
  </w:style>
  <w:style w:type="paragraph" w:styleId="Heading8">
    <w:name w:val="heading 8"/>
    <w:basedOn w:val="Normal"/>
    <w:next w:val="Normal"/>
    <w:qFormat/>
    <w:rsid w:val="0030233A"/>
    <w:pPr>
      <w:numPr>
        <w:ilvl w:val="7"/>
        <w:numId w:val="4"/>
      </w:numPr>
      <w:outlineLvl w:val="7"/>
    </w:pPr>
    <w:rPr>
      <w:b/>
      <w:iCs/>
    </w:rPr>
  </w:style>
  <w:style w:type="paragraph" w:styleId="Heading9">
    <w:name w:val="heading 9"/>
    <w:basedOn w:val="Normal"/>
    <w:next w:val="Normal"/>
    <w:qFormat/>
    <w:rsid w:val="0030233A"/>
    <w:pPr>
      <w:numPr>
        <w:ilvl w:val="8"/>
        <w:numId w:val="4"/>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0233A"/>
    <w:rPr>
      <w:color w:val="000FFF"/>
      <w:u w:val="single"/>
    </w:rPr>
  </w:style>
  <w:style w:type="paragraph" w:styleId="Header">
    <w:name w:val="header"/>
    <w:basedOn w:val="Normal"/>
    <w:rsid w:val="0030233A"/>
    <w:pPr>
      <w:tabs>
        <w:tab w:val="center" w:pos="4320"/>
        <w:tab w:val="right" w:pos="8640"/>
      </w:tabs>
    </w:pPr>
  </w:style>
  <w:style w:type="paragraph" w:styleId="Footer">
    <w:name w:val="footer"/>
    <w:basedOn w:val="Normal"/>
    <w:link w:val="FooterChar"/>
    <w:uiPriority w:val="99"/>
    <w:rsid w:val="0030233A"/>
    <w:pPr>
      <w:tabs>
        <w:tab w:val="center" w:pos="4320"/>
        <w:tab w:val="right" w:pos="8640"/>
      </w:tabs>
    </w:pPr>
  </w:style>
  <w:style w:type="paragraph" w:styleId="Title">
    <w:name w:val="Title"/>
    <w:basedOn w:val="Normal"/>
    <w:qFormat/>
    <w:rsid w:val="0030233A"/>
    <w:pPr>
      <w:spacing w:before="180" w:after="120"/>
      <w:ind w:left="0"/>
      <w:jc w:val="center"/>
    </w:pPr>
    <w:rPr>
      <w:b/>
      <w:bCs/>
      <w:caps/>
      <w:sz w:val="36"/>
    </w:rPr>
  </w:style>
  <w:style w:type="paragraph" w:styleId="Caption">
    <w:name w:val="caption"/>
    <w:basedOn w:val="Normal"/>
    <w:next w:val="Normal"/>
    <w:qFormat/>
    <w:rsid w:val="0030233A"/>
    <w:pPr>
      <w:keepNext/>
    </w:pPr>
    <w:rPr>
      <w:b/>
      <w:bCs/>
      <w:i/>
      <w:sz w:val="20"/>
      <w:szCs w:val="20"/>
    </w:rPr>
  </w:style>
  <w:style w:type="paragraph" w:styleId="BodyTextIndent">
    <w:name w:val="Body Text Indent"/>
    <w:basedOn w:val="Normal"/>
    <w:rsid w:val="0030233A"/>
  </w:style>
  <w:style w:type="paragraph" w:styleId="TOC1">
    <w:name w:val="toc 1"/>
    <w:basedOn w:val="Normal"/>
    <w:next w:val="Normal"/>
    <w:uiPriority w:val="39"/>
    <w:rsid w:val="003023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30233A"/>
    <w:pPr>
      <w:tabs>
        <w:tab w:val="left" w:pos="720"/>
        <w:tab w:val="left" w:pos="1296"/>
        <w:tab w:val="right" w:leader="dot" w:pos="9350"/>
      </w:tabs>
      <w:ind w:left="432"/>
    </w:pPr>
    <w:rPr>
      <w:noProof/>
    </w:rPr>
  </w:style>
  <w:style w:type="paragraph" w:styleId="TOC3">
    <w:name w:val="toc 3"/>
    <w:basedOn w:val="Normal"/>
    <w:next w:val="Normal"/>
    <w:autoRedefine/>
    <w:semiHidden/>
    <w:rsid w:val="0030233A"/>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rsid w:val="0030233A"/>
    <w:pPr>
      <w:ind w:left="0"/>
    </w:pPr>
  </w:style>
  <w:style w:type="paragraph" w:styleId="TOC6">
    <w:name w:val="toc 6"/>
    <w:basedOn w:val="Normal"/>
    <w:next w:val="Normal"/>
    <w:autoRedefine/>
    <w:semiHidden/>
    <w:rsid w:val="0030233A"/>
    <w:pPr>
      <w:ind w:left="1200"/>
    </w:pPr>
  </w:style>
  <w:style w:type="paragraph" w:styleId="TOC7">
    <w:name w:val="toc 7"/>
    <w:basedOn w:val="Normal"/>
    <w:next w:val="Normal"/>
    <w:autoRedefine/>
    <w:semiHidden/>
    <w:rsid w:val="0030233A"/>
    <w:pPr>
      <w:ind w:left="1440"/>
    </w:pPr>
  </w:style>
  <w:style w:type="paragraph" w:styleId="TOC8">
    <w:name w:val="toc 8"/>
    <w:basedOn w:val="Normal"/>
    <w:next w:val="Normal"/>
    <w:autoRedefine/>
    <w:semiHidden/>
    <w:rsid w:val="0030233A"/>
    <w:pPr>
      <w:ind w:left="1680"/>
    </w:pPr>
  </w:style>
  <w:style w:type="paragraph" w:styleId="TOC9">
    <w:name w:val="toc 9"/>
    <w:basedOn w:val="Normal"/>
    <w:next w:val="Normal"/>
    <w:autoRedefine/>
    <w:semiHidden/>
    <w:rsid w:val="0030233A"/>
    <w:pPr>
      <w:ind w:left="1920"/>
    </w:pPr>
  </w:style>
  <w:style w:type="paragraph" w:customStyle="1" w:styleId="tabletxt">
    <w:name w:val="tabletxt"/>
    <w:basedOn w:val="Normal"/>
    <w:rsid w:val="0030233A"/>
    <w:pPr>
      <w:autoSpaceDE w:val="0"/>
      <w:autoSpaceDN w:val="0"/>
      <w:adjustRightInd w:val="0"/>
      <w:spacing w:before="20" w:after="20"/>
      <w:ind w:left="0"/>
    </w:pPr>
    <w:rPr>
      <w:sz w:val="20"/>
      <w:szCs w:val="20"/>
    </w:rPr>
  </w:style>
  <w:style w:type="paragraph" w:customStyle="1" w:styleId="TitleCover">
    <w:name w:val="Title Cover"/>
    <w:basedOn w:val="Normal"/>
    <w:next w:val="Normal"/>
    <w:rsid w:val="003023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30233A"/>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30233A"/>
    <w:rPr>
      <w:spacing w:val="0"/>
      <w:sz w:val="36"/>
    </w:rPr>
  </w:style>
  <w:style w:type="paragraph" w:styleId="BodyText">
    <w:name w:val="Body Text"/>
    <w:basedOn w:val="Normal"/>
    <w:link w:val="BodyTextChar1"/>
    <w:rsid w:val="0030233A"/>
    <w:pPr>
      <w:spacing w:after="120"/>
    </w:pPr>
  </w:style>
  <w:style w:type="paragraph" w:customStyle="1" w:styleId="Tabletext">
    <w:name w:val="Tabletext"/>
    <w:basedOn w:val="Normal"/>
    <w:rsid w:val="0030233A"/>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rsid w:val="0030233A"/>
    <w:pPr>
      <w:keepLines/>
      <w:spacing w:before="0" w:after="120" w:line="240" w:lineRule="atLeast"/>
    </w:pPr>
    <w:rPr>
      <w:i/>
      <w:color w:val="0000FF"/>
      <w:szCs w:val="20"/>
    </w:rPr>
  </w:style>
  <w:style w:type="paragraph" w:customStyle="1" w:styleId="Paragraph2">
    <w:name w:val="Paragraph2"/>
    <w:basedOn w:val="Normal"/>
    <w:rsid w:val="0030233A"/>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rsid w:val="003023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30233A"/>
    <w:rPr>
      <w:b/>
      <w:bCs/>
      <w:iCs/>
    </w:rPr>
  </w:style>
  <w:style w:type="character" w:customStyle="1" w:styleId="InfoBlueCharCharChar">
    <w:name w:val="InfoBlue Char Char Char"/>
    <w:basedOn w:val="DefaultParagraphFont"/>
    <w:rsid w:val="0030233A"/>
    <w:rPr>
      <w:i/>
      <w:color w:val="0000FF"/>
      <w:sz w:val="24"/>
      <w:lang w:val="en-US" w:eastAsia="en-US" w:bidi="ar-SA"/>
    </w:rPr>
  </w:style>
  <w:style w:type="character" w:customStyle="1" w:styleId="StyleInfoBlueBoldCharCharChar">
    <w:name w:val="Style InfoBlue + Bold Char Char Char"/>
    <w:basedOn w:val="InfoBlueCharCharChar"/>
    <w:rsid w:val="0030233A"/>
    <w:rPr>
      <w:b/>
      <w:bCs/>
      <w:i/>
      <w:iCs/>
      <w:color w:val="0000FF"/>
      <w:sz w:val="24"/>
      <w:lang w:val="en-US" w:eastAsia="en-US" w:bidi="ar-SA"/>
    </w:rPr>
  </w:style>
  <w:style w:type="paragraph" w:styleId="BalloonText">
    <w:name w:val="Balloon Text"/>
    <w:basedOn w:val="Normal"/>
    <w:semiHidden/>
    <w:rsid w:val="0030233A"/>
    <w:rPr>
      <w:rFonts w:ascii="Tahoma" w:hAnsi="Tahoma" w:cs="Tahoma"/>
      <w:sz w:val="16"/>
      <w:szCs w:val="16"/>
    </w:rPr>
  </w:style>
  <w:style w:type="character" w:styleId="CommentReference">
    <w:name w:val="annotation reference"/>
    <w:basedOn w:val="DefaultParagraphFont"/>
    <w:semiHidden/>
    <w:rsid w:val="0030233A"/>
    <w:rPr>
      <w:sz w:val="16"/>
      <w:szCs w:val="16"/>
    </w:rPr>
  </w:style>
  <w:style w:type="paragraph" w:customStyle="1" w:styleId="InfoBlueCharCharCharCharCharChar">
    <w:name w:val="InfoBlue Char Char Char Char Char Char"/>
    <w:basedOn w:val="Normal"/>
    <w:next w:val="BodyText"/>
    <w:rsid w:val="003023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30233A"/>
    <w:rPr>
      <w:i/>
      <w:color w:val="0000FF"/>
      <w:sz w:val="24"/>
      <w:szCs w:val="24"/>
      <w:lang w:val="en-US" w:eastAsia="en-US" w:bidi="ar-SA"/>
    </w:rPr>
  </w:style>
  <w:style w:type="paragraph" w:customStyle="1" w:styleId="InfoBlueChar">
    <w:name w:val="InfoBlue Char"/>
    <w:basedOn w:val="Normal"/>
    <w:next w:val="BodyText"/>
    <w:rsid w:val="0030233A"/>
    <w:pPr>
      <w:keepLines/>
      <w:spacing w:before="0" w:after="120" w:line="240" w:lineRule="atLeast"/>
    </w:pPr>
    <w:rPr>
      <w:i/>
      <w:color w:val="0000FF"/>
      <w:szCs w:val="20"/>
    </w:rPr>
  </w:style>
  <w:style w:type="paragraph" w:styleId="CommentText">
    <w:name w:val="annotation text"/>
    <w:basedOn w:val="Normal"/>
    <w:semiHidden/>
    <w:rsid w:val="0030233A"/>
    <w:rPr>
      <w:sz w:val="20"/>
      <w:szCs w:val="20"/>
    </w:rPr>
  </w:style>
  <w:style w:type="paragraph" w:styleId="CommentSubject">
    <w:name w:val="annotation subject"/>
    <w:basedOn w:val="CommentText"/>
    <w:next w:val="CommentText"/>
    <w:semiHidden/>
    <w:rsid w:val="0030233A"/>
    <w:rPr>
      <w:b/>
      <w:bCs/>
    </w:rPr>
  </w:style>
  <w:style w:type="paragraph" w:customStyle="1" w:styleId="ResumeBody">
    <w:name w:val="Resume Body"/>
    <w:basedOn w:val="Normal"/>
    <w:rsid w:val="0030233A"/>
    <w:pPr>
      <w:spacing w:after="120"/>
      <w:ind w:left="0"/>
      <w:jc w:val="left"/>
    </w:pPr>
    <w:rPr>
      <w:sz w:val="20"/>
    </w:rPr>
  </w:style>
  <w:style w:type="paragraph" w:styleId="BodyText2">
    <w:name w:val="Body Text 2"/>
    <w:basedOn w:val="Normal"/>
    <w:rsid w:val="0030233A"/>
    <w:pPr>
      <w:spacing w:before="0" w:after="0"/>
      <w:ind w:left="0"/>
      <w:jc w:val="left"/>
    </w:pPr>
    <w:rPr>
      <w:sz w:val="22"/>
      <w:szCs w:val="22"/>
    </w:rPr>
  </w:style>
  <w:style w:type="paragraph" w:styleId="NormalWeb">
    <w:name w:val="Normal (Web)"/>
    <w:basedOn w:val="Normal"/>
    <w:uiPriority w:val="99"/>
    <w:rsid w:val="0030233A"/>
    <w:pPr>
      <w:spacing w:before="100" w:beforeAutospacing="1" w:after="100" w:afterAutospacing="1"/>
      <w:ind w:left="0"/>
      <w:jc w:val="left"/>
    </w:pPr>
  </w:style>
  <w:style w:type="character" w:styleId="Strong">
    <w:name w:val="Strong"/>
    <w:basedOn w:val="DefaultParagraphFont"/>
    <w:qFormat/>
    <w:rsid w:val="0030233A"/>
    <w:rPr>
      <w:b/>
      <w:bCs/>
    </w:rPr>
  </w:style>
  <w:style w:type="character" w:styleId="FollowedHyperlink">
    <w:name w:val="FollowedHyperlink"/>
    <w:basedOn w:val="DefaultParagraphFont"/>
    <w:rsid w:val="0030233A"/>
    <w:rPr>
      <w:color w:val="800080"/>
      <w:u w:val="single"/>
    </w:rPr>
  </w:style>
  <w:style w:type="paragraph" w:styleId="BodyText3">
    <w:name w:val="Body Text 3"/>
    <w:basedOn w:val="Normal"/>
    <w:rsid w:val="0030233A"/>
    <w:pPr>
      <w:tabs>
        <w:tab w:val="num" w:pos="1800"/>
      </w:tabs>
      <w:ind w:left="0"/>
    </w:pPr>
  </w:style>
  <w:style w:type="character" w:customStyle="1" w:styleId="InstructionsChar1">
    <w:name w:val="Instructions Char1"/>
    <w:basedOn w:val="DefaultParagraphFont"/>
    <w:rsid w:val="0030233A"/>
    <w:rPr>
      <w:i/>
      <w:color w:val="0000FF"/>
      <w:sz w:val="24"/>
      <w:lang w:val="en-US" w:eastAsia="en-US" w:bidi="ar-SA"/>
    </w:rPr>
  </w:style>
  <w:style w:type="character" w:styleId="HTMLCite">
    <w:name w:val="HTML Cite"/>
    <w:basedOn w:val="DefaultParagraphFont"/>
    <w:rsid w:val="0030233A"/>
    <w:rPr>
      <w:i/>
      <w:iCs/>
    </w:rPr>
  </w:style>
  <w:style w:type="paragraph" w:customStyle="1" w:styleId="TableColumnHeading">
    <w:name w:val="TableColumnHeading"/>
    <w:next w:val="Normal"/>
    <w:rsid w:val="0030233A"/>
    <w:pPr>
      <w:spacing w:before="60" w:after="60"/>
      <w:jc w:val="center"/>
    </w:pPr>
    <w:rPr>
      <w:rFonts w:ascii="Arial" w:hAnsi="Arial"/>
      <w:b/>
    </w:rPr>
  </w:style>
  <w:style w:type="paragraph" w:customStyle="1" w:styleId="TableText0">
    <w:name w:val="TableText"/>
    <w:aliases w:val="tt"/>
    <w:rsid w:val="0030233A"/>
    <w:pPr>
      <w:spacing w:before="40" w:after="40"/>
    </w:pPr>
    <w:rPr>
      <w:rFonts w:ascii="Arial" w:hAnsi="Arial"/>
    </w:rPr>
  </w:style>
  <w:style w:type="paragraph" w:styleId="BodyTextIndent2">
    <w:name w:val="Body Text Indent 2"/>
    <w:basedOn w:val="Normal"/>
    <w:rsid w:val="0030233A"/>
    <w:pPr>
      <w:spacing w:before="120" w:after="0"/>
      <w:ind w:left="720"/>
      <w:jc w:val="left"/>
    </w:pPr>
    <w:rPr>
      <w:sz w:val="20"/>
      <w:szCs w:val="20"/>
    </w:rPr>
  </w:style>
  <w:style w:type="character" w:customStyle="1" w:styleId="StyleInfoBlueBoldCharCharCharChar">
    <w:name w:val="Style InfoBlue + Bold Char Char Char Char"/>
    <w:basedOn w:val="InfoBlueCharCharChar"/>
    <w:rsid w:val="0030233A"/>
    <w:rPr>
      <w:b/>
      <w:bCs/>
      <w:i/>
      <w:iCs/>
      <w:color w:val="0000FF"/>
      <w:sz w:val="24"/>
      <w:lang w:val="en-US" w:eastAsia="en-US" w:bidi="ar-SA"/>
    </w:rPr>
  </w:style>
  <w:style w:type="paragraph" w:customStyle="1" w:styleId="Tableheader">
    <w:name w:val="Table header"/>
    <w:basedOn w:val="Normal"/>
    <w:rsid w:val="0030233A"/>
    <w:pPr>
      <w:spacing w:before="0" w:after="0"/>
      <w:ind w:left="0"/>
      <w:jc w:val="left"/>
    </w:pPr>
    <w:rPr>
      <w:b/>
      <w:sz w:val="22"/>
    </w:rPr>
  </w:style>
  <w:style w:type="paragraph" w:customStyle="1" w:styleId="PageTitle">
    <w:name w:val="PageTitle"/>
    <w:basedOn w:val="Normal"/>
    <w:rsid w:val="0030233A"/>
    <w:pPr>
      <w:spacing w:before="120" w:after="120"/>
      <w:ind w:left="0"/>
      <w:jc w:val="center"/>
      <w:outlineLvl w:val="0"/>
    </w:pPr>
    <w:rPr>
      <w:b/>
      <w:color w:val="000000"/>
      <w:sz w:val="32"/>
      <w:szCs w:val="20"/>
    </w:rPr>
  </w:style>
  <w:style w:type="paragraph" w:customStyle="1" w:styleId="TableHeading">
    <w:name w:val="Table Heading"/>
    <w:rsid w:val="0030233A"/>
    <w:pPr>
      <w:shd w:val="pct5" w:color="auto" w:fill="FFFFFF"/>
      <w:snapToGrid w:val="0"/>
    </w:pPr>
    <w:rPr>
      <w:rFonts w:ascii="Arial" w:hAnsi="Arial"/>
      <w:b/>
    </w:rPr>
  </w:style>
  <w:style w:type="paragraph" w:customStyle="1" w:styleId="Table10Text">
    <w:name w:val="Table 10 Text"/>
    <w:basedOn w:val="Normal"/>
    <w:rsid w:val="0030233A"/>
    <w:pPr>
      <w:spacing w:before="20" w:after="20"/>
      <w:ind w:left="0"/>
      <w:jc w:val="left"/>
    </w:pPr>
    <w:rPr>
      <w:sz w:val="20"/>
      <w:szCs w:val="20"/>
    </w:rPr>
  </w:style>
  <w:style w:type="paragraph" w:customStyle="1" w:styleId="TextBold">
    <w:name w:val="Text Bold"/>
    <w:basedOn w:val="Normal"/>
    <w:next w:val="Normal"/>
    <w:rsid w:val="0030233A"/>
    <w:pPr>
      <w:spacing w:before="0" w:after="0"/>
      <w:ind w:left="0"/>
      <w:jc w:val="left"/>
    </w:pPr>
    <w:rPr>
      <w:b/>
      <w:sz w:val="20"/>
      <w:szCs w:val="20"/>
    </w:rPr>
  </w:style>
  <w:style w:type="paragraph" w:customStyle="1" w:styleId="TextUnderBold">
    <w:name w:val="Text UnderBold"/>
    <w:basedOn w:val="Normal"/>
    <w:rsid w:val="0030233A"/>
    <w:pPr>
      <w:spacing w:before="0" w:after="0"/>
      <w:ind w:left="0"/>
      <w:jc w:val="center"/>
    </w:pPr>
    <w:rPr>
      <w:sz w:val="20"/>
      <w:szCs w:val="20"/>
      <w:u w:val="single"/>
    </w:rPr>
  </w:style>
  <w:style w:type="paragraph" w:customStyle="1" w:styleId="BodyTextKeep">
    <w:name w:val="Body Text Keep"/>
    <w:basedOn w:val="BodyText"/>
    <w:rsid w:val="0030233A"/>
    <w:pPr>
      <w:keepNext/>
      <w:spacing w:before="0" w:after="220" w:line="220" w:lineRule="atLeast"/>
      <w:ind w:left="1080"/>
      <w:jc w:val="left"/>
    </w:pPr>
    <w:rPr>
      <w:szCs w:val="20"/>
    </w:rPr>
  </w:style>
  <w:style w:type="paragraph" w:customStyle="1" w:styleId="SectionHeading">
    <w:name w:val="Section Heading"/>
    <w:basedOn w:val="Heading1"/>
    <w:rsid w:val="003023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30233A"/>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30233A"/>
    <w:pPr>
      <w:spacing w:before="120" w:after="0"/>
      <w:ind w:left="0"/>
      <w:jc w:val="left"/>
    </w:pPr>
    <w:rPr>
      <w:b/>
      <w:i/>
      <w:sz w:val="22"/>
      <w:szCs w:val="20"/>
    </w:rPr>
  </w:style>
  <w:style w:type="paragraph" w:customStyle="1" w:styleId="tableheading0">
    <w:name w:val="table heading"/>
    <w:basedOn w:val="formtext-small"/>
    <w:rsid w:val="0030233A"/>
    <w:pPr>
      <w:spacing w:before="60"/>
    </w:pPr>
    <w:rPr>
      <w:i/>
      <w:sz w:val="18"/>
    </w:rPr>
  </w:style>
  <w:style w:type="paragraph" w:customStyle="1" w:styleId="formtext-small">
    <w:name w:val="form text - small"/>
    <w:basedOn w:val="Normal"/>
    <w:rsid w:val="0030233A"/>
    <w:pPr>
      <w:spacing w:before="240" w:after="0"/>
      <w:ind w:left="0"/>
      <w:jc w:val="left"/>
    </w:pPr>
    <w:rPr>
      <w:sz w:val="20"/>
      <w:szCs w:val="20"/>
    </w:rPr>
  </w:style>
  <w:style w:type="paragraph" w:customStyle="1" w:styleId="Instructions">
    <w:name w:val="Instructions"/>
    <w:basedOn w:val="Normal"/>
    <w:autoRedefine/>
    <w:rsid w:val="0030233A"/>
    <w:pPr>
      <w:shd w:val="clear" w:color="auto" w:fill="FFFFFF"/>
      <w:spacing w:before="0" w:after="0"/>
      <w:ind w:left="0"/>
      <w:jc w:val="left"/>
    </w:pPr>
    <w:rPr>
      <w:i/>
      <w:color w:val="0000FF"/>
      <w:szCs w:val="20"/>
    </w:rPr>
  </w:style>
  <w:style w:type="paragraph" w:customStyle="1" w:styleId="Bullet1">
    <w:name w:val="Bullet 1"/>
    <w:basedOn w:val="Normal"/>
    <w:rsid w:val="0030233A"/>
    <w:pPr>
      <w:numPr>
        <w:numId w:val="1"/>
      </w:numPr>
      <w:tabs>
        <w:tab w:val="clear" w:pos="720"/>
        <w:tab w:val="num" w:pos="340"/>
        <w:tab w:val="num" w:pos="454"/>
      </w:tabs>
      <w:spacing w:before="0" w:after="0"/>
      <w:ind w:left="340" w:hanging="227"/>
      <w:jc w:val="left"/>
    </w:pPr>
  </w:style>
  <w:style w:type="paragraph" w:customStyle="1" w:styleId="TableText1">
    <w:name w:val="Table Text"/>
    <w:basedOn w:val="TableHeading"/>
    <w:rsid w:val="003023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30233A"/>
    <w:rPr>
      <w:color w:val="666666"/>
    </w:rPr>
  </w:style>
  <w:style w:type="paragraph" w:customStyle="1" w:styleId="InfoBlueCharChar2">
    <w:name w:val="InfoBlue Char Char2"/>
    <w:basedOn w:val="Normal"/>
    <w:next w:val="BodyText"/>
    <w:rsid w:val="0030233A"/>
    <w:pPr>
      <w:keepLines/>
      <w:spacing w:before="0" w:after="120" w:line="240" w:lineRule="atLeast"/>
    </w:pPr>
    <w:rPr>
      <w:i/>
      <w:color w:val="0000FF"/>
    </w:rPr>
  </w:style>
  <w:style w:type="character" w:customStyle="1" w:styleId="InfoBlueCharCharChar1">
    <w:name w:val="InfoBlue Char Char Char1"/>
    <w:basedOn w:val="DefaultParagraphFont"/>
    <w:rsid w:val="0030233A"/>
    <w:rPr>
      <w:i/>
      <w:color w:val="0000FF"/>
      <w:sz w:val="24"/>
      <w:szCs w:val="24"/>
      <w:lang w:val="en-US" w:eastAsia="en-US" w:bidi="ar-SA"/>
    </w:rPr>
  </w:style>
  <w:style w:type="character" w:customStyle="1" w:styleId="InstructionsChar">
    <w:name w:val="Instructions Char"/>
    <w:basedOn w:val="DefaultParagraphFont"/>
    <w:rsid w:val="0030233A"/>
    <w:rPr>
      <w:i/>
      <w:color w:val="0000FF"/>
      <w:sz w:val="24"/>
      <w:lang w:val="en-US" w:eastAsia="en-US" w:bidi="ar-SA"/>
    </w:rPr>
  </w:style>
  <w:style w:type="paragraph" w:customStyle="1" w:styleId="Appendix">
    <w:name w:val="Appendix"/>
    <w:basedOn w:val="Normal"/>
    <w:rsid w:val="0030233A"/>
    <w:pPr>
      <w:ind w:left="0"/>
    </w:pPr>
    <w:rPr>
      <w:b/>
      <w:sz w:val="28"/>
      <w:szCs w:val="28"/>
    </w:rPr>
  </w:style>
  <w:style w:type="paragraph" w:customStyle="1" w:styleId="article-text">
    <w:name w:val="article-text"/>
    <w:basedOn w:val="Normal"/>
    <w:rsid w:val="0030233A"/>
    <w:pPr>
      <w:spacing w:before="100" w:beforeAutospacing="1" w:after="100" w:afterAutospacing="1"/>
      <w:ind w:left="975"/>
      <w:jc w:val="left"/>
    </w:pPr>
    <w:rPr>
      <w:rFonts w:eastAsia="Arial Unicode MS"/>
      <w:color w:val="000000"/>
      <w:sz w:val="18"/>
      <w:szCs w:val="18"/>
    </w:rPr>
  </w:style>
  <w:style w:type="paragraph" w:customStyle="1" w:styleId="InfoBlue">
    <w:name w:val="InfoBlue"/>
    <w:basedOn w:val="Normal"/>
    <w:next w:val="BodyText"/>
    <w:rsid w:val="0030233A"/>
    <w:pPr>
      <w:widowControl w:val="0"/>
      <w:spacing w:before="0" w:after="120" w:line="240" w:lineRule="atLeast"/>
    </w:pPr>
    <w:rPr>
      <w:i/>
      <w:color w:val="0000FF"/>
      <w:szCs w:val="20"/>
    </w:rPr>
  </w:style>
  <w:style w:type="character" w:styleId="PageNumber">
    <w:name w:val="page number"/>
    <w:basedOn w:val="DefaultParagraphFont"/>
    <w:rsid w:val="0030233A"/>
  </w:style>
  <w:style w:type="character" w:customStyle="1" w:styleId="EmailStyle841">
    <w:name w:val="EmailStyle841"/>
    <w:basedOn w:val="DefaultParagraphFont"/>
    <w:semiHidden/>
    <w:rsid w:val="0030233A"/>
    <w:rPr>
      <w:rFonts w:ascii="Verdana" w:hAnsi="Verdana" w:cs="Arial" w:hint="default"/>
      <w:b w:val="0"/>
      <w:bCs w:val="0"/>
      <w:i w:val="0"/>
      <w:iCs w:val="0"/>
      <w:color w:val="auto"/>
      <w:sz w:val="20"/>
      <w:szCs w:val="20"/>
    </w:rPr>
  </w:style>
  <w:style w:type="paragraph" w:customStyle="1" w:styleId="body">
    <w:name w:val="body"/>
    <w:basedOn w:val="Normal"/>
    <w:rsid w:val="0030233A"/>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basedOn w:val="DefaultParagraphFont"/>
    <w:link w:val="BodyText"/>
    <w:rsid w:val="00A17B6F"/>
    <w:rPr>
      <w:sz w:val="24"/>
      <w:szCs w:val="24"/>
      <w:lang w:val="en-US" w:eastAsia="en-US" w:bidi="ar-SA"/>
    </w:rPr>
  </w:style>
  <w:style w:type="character" w:customStyle="1" w:styleId="Heading2Char">
    <w:name w:val="Heading 2 Char"/>
    <w:basedOn w:val="DefaultParagraphFont"/>
    <w:link w:val="Heading2"/>
    <w:rsid w:val="003C56C9"/>
    <w:rPr>
      <w:rFonts w:ascii="Arial" w:eastAsia="Arial Unicode MS" w:hAnsi="Arial" w:cs="Arial Unicode MS"/>
      <w:b/>
      <w:bCs/>
      <w:caps/>
      <w:sz w:val="24"/>
      <w:szCs w:val="24"/>
      <w:lang w:val="en-US" w:eastAsia="en-US" w:bidi="ar-SA"/>
    </w:rPr>
  </w:style>
  <w:style w:type="character" w:customStyle="1" w:styleId="Heading1Char">
    <w:name w:val="Heading 1 Char"/>
    <w:basedOn w:val="DefaultParagraphFont"/>
    <w:link w:val="Heading1"/>
    <w:rsid w:val="000B644A"/>
    <w:rPr>
      <w:rFonts w:ascii="Arial" w:eastAsia="Arial Unicode MS" w:hAnsi="Arial" w:cs="Arial"/>
      <w:b/>
      <w:bCs/>
      <w:caps/>
      <w:kern w:val="36"/>
      <w:sz w:val="28"/>
      <w:szCs w:val="48"/>
      <w:lang w:val="en-US" w:eastAsia="en-US" w:bidi="ar-SA"/>
    </w:rPr>
  </w:style>
  <w:style w:type="character" w:customStyle="1" w:styleId="BodyTextChar">
    <w:name w:val="Body Text Char"/>
    <w:basedOn w:val="DefaultParagraphFont"/>
    <w:rsid w:val="00F31676"/>
    <w:rPr>
      <w:sz w:val="24"/>
      <w:szCs w:val="24"/>
      <w:lang w:val="en-US" w:eastAsia="en-US" w:bidi="ar-SA"/>
    </w:rPr>
  </w:style>
  <w:style w:type="character" w:customStyle="1" w:styleId="FooterChar">
    <w:name w:val="Footer Char"/>
    <w:basedOn w:val="DefaultParagraphFont"/>
    <w:link w:val="Footer"/>
    <w:uiPriority w:val="99"/>
    <w:rsid w:val="00A9724F"/>
    <w:rPr>
      <w:rFonts w:ascii="Arial" w:hAnsi="Arial" w:cs="Arial"/>
      <w:sz w:val="24"/>
      <w:szCs w:val="24"/>
    </w:rPr>
  </w:style>
  <w:style w:type="paragraph" w:styleId="ListParagraph">
    <w:name w:val="List Paragraph"/>
    <w:basedOn w:val="Normal"/>
    <w:uiPriority w:val="34"/>
    <w:qFormat/>
    <w:rsid w:val="00D97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ncisvn.nci.nih.gov/svn/cacoresdk/trunk/projects/doc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8B138B6814904BA1F9E4F14E08F74D" ma:contentTypeVersion="0" ma:contentTypeDescription="Create a new document." ma:contentTypeScope="" ma:versionID="20dc333bebcf905b381783348d4cbf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9297D-F594-4060-8CFB-F91824E3C67D}">
  <ds:schemaRefs>
    <ds:schemaRef ds:uri="http://schemas.microsoft.com/office/2006/metadata/properties"/>
  </ds:schemaRefs>
</ds:datastoreItem>
</file>

<file path=customXml/itemProps2.xml><?xml version="1.0" encoding="utf-8"?>
<ds:datastoreItem xmlns:ds="http://schemas.openxmlformats.org/officeDocument/2006/customXml" ds:itemID="{0D145E59-9032-428B-8CB2-4A5A06827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77DB57-32FB-43F6-B10A-C90EF91E96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Definition</vt:lpstr>
    </vt:vector>
  </TitlesOfParts>
  <Company>NCI</Company>
  <LinksUpToDate>false</LinksUpToDate>
  <CharactersWithSpaces>10618</CharactersWithSpaces>
  <SharedDoc>false</SharedDoc>
  <HLinks>
    <vt:vector size="162" baseType="variant">
      <vt:variant>
        <vt:i4>1310769</vt:i4>
      </vt:variant>
      <vt:variant>
        <vt:i4>173</vt:i4>
      </vt:variant>
      <vt:variant>
        <vt:i4>0</vt:i4>
      </vt:variant>
      <vt:variant>
        <vt:i4>5</vt:i4>
      </vt:variant>
      <vt:variant>
        <vt:lpwstr/>
      </vt:variant>
      <vt:variant>
        <vt:lpwstr>_Toc208032813</vt:lpwstr>
      </vt:variant>
      <vt:variant>
        <vt:i4>1310769</vt:i4>
      </vt:variant>
      <vt:variant>
        <vt:i4>167</vt:i4>
      </vt:variant>
      <vt:variant>
        <vt:i4>0</vt:i4>
      </vt:variant>
      <vt:variant>
        <vt:i4>5</vt:i4>
      </vt:variant>
      <vt:variant>
        <vt:lpwstr/>
      </vt:variant>
      <vt:variant>
        <vt:lpwstr>_Toc208032812</vt:lpwstr>
      </vt:variant>
      <vt:variant>
        <vt:i4>1310769</vt:i4>
      </vt:variant>
      <vt:variant>
        <vt:i4>161</vt:i4>
      </vt:variant>
      <vt:variant>
        <vt:i4>0</vt:i4>
      </vt:variant>
      <vt:variant>
        <vt:i4>5</vt:i4>
      </vt:variant>
      <vt:variant>
        <vt:lpwstr/>
      </vt:variant>
      <vt:variant>
        <vt:lpwstr>_Toc208032811</vt:lpwstr>
      </vt:variant>
      <vt:variant>
        <vt:i4>1310769</vt:i4>
      </vt:variant>
      <vt:variant>
        <vt:i4>155</vt:i4>
      </vt:variant>
      <vt:variant>
        <vt:i4>0</vt:i4>
      </vt:variant>
      <vt:variant>
        <vt:i4>5</vt:i4>
      </vt:variant>
      <vt:variant>
        <vt:lpwstr/>
      </vt:variant>
      <vt:variant>
        <vt:lpwstr>_Toc208032810</vt:lpwstr>
      </vt:variant>
      <vt:variant>
        <vt:i4>1376305</vt:i4>
      </vt:variant>
      <vt:variant>
        <vt:i4>149</vt:i4>
      </vt:variant>
      <vt:variant>
        <vt:i4>0</vt:i4>
      </vt:variant>
      <vt:variant>
        <vt:i4>5</vt:i4>
      </vt:variant>
      <vt:variant>
        <vt:lpwstr/>
      </vt:variant>
      <vt:variant>
        <vt:lpwstr>_Toc208032809</vt:lpwstr>
      </vt:variant>
      <vt:variant>
        <vt:i4>1376305</vt:i4>
      </vt:variant>
      <vt:variant>
        <vt:i4>143</vt:i4>
      </vt:variant>
      <vt:variant>
        <vt:i4>0</vt:i4>
      </vt:variant>
      <vt:variant>
        <vt:i4>5</vt:i4>
      </vt:variant>
      <vt:variant>
        <vt:lpwstr/>
      </vt:variant>
      <vt:variant>
        <vt:lpwstr>_Toc208032808</vt:lpwstr>
      </vt:variant>
      <vt:variant>
        <vt:i4>1376305</vt:i4>
      </vt:variant>
      <vt:variant>
        <vt:i4>137</vt:i4>
      </vt:variant>
      <vt:variant>
        <vt:i4>0</vt:i4>
      </vt:variant>
      <vt:variant>
        <vt:i4>5</vt:i4>
      </vt:variant>
      <vt:variant>
        <vt:lpwstr/>
      </vt:variant>
      <vt:variant>
        <vt:lpwstr>_Toc208032807</vt:lpwstr>
      </vt:variant>
      <vt:variant>
        <vt:i4>1376305</vt:i4>
      </vt:variant>
      <vt:variant>
        <vt:i4>131</vt:i4>
      </vt:variant>
      <vt:variant>
        <vt:i4>0</vt:i4>
      </vt:variant>
      <vt:variant>
        <vt:i4>5</vt:i4>
      </vt:variant>
      <vt:variant>
        <vt:lpwstr/>
      </vt:variant>
      <vt:variant>
        <vt:lpwstr>_Toc208032806</vt:lpwstr>
      </vt:variant>
      <vt:variant>
        <vt:i4>1376305</vt:i4>
      </vt:variant>
      <vt:variant>
        <vt:i4>125</vt:i4>
      </vt:variant>
      <vt:variant>
        <vt:i4>0</vt:i4>
      </vt:variant>
      <vt:variant>
        <vt:i4>5</vt:i4>
      </vt:variant>
      <vt:variant>
        <vt:lpwstr/>
      </vt:variant>
      <vt:variant>
        <vt:lpwstr>_Toc208032805</vt:lpwstr>
      </vt:variant>
      <vt:variant>
        <vt:i4>1376305</vt:i4>
      </vt:variant>
      <vt:variant>
        <vt:i4>119</vt:i4>
      </vt:variant>
      <vt:variant>
        <vt:i4>0</vt:i4>
      </vt:variant>
      <vt:variant>
        <vt:i4>5</vt:i4>
      </vt:variant>
      <vt:variant>
        <vt:lpwstr/>
      </vt:variant>
      <vt:variant>
        <vt:lpwstr>_Toc208032804</vt:lpwstr>
      </vt:variant>
      <vt:variant>
        <vt:i4>1376305</vt:i4>
      </vt:variant>
      <vt:variant>
        <vt:i4>113</vt:i4>
      </vt:variant>
      <vt:variant>
        <vt:i4>0</vt:i4>
      </vt:variant>
      <vt:variant>
        <vt:i4>5</vt:i4>
      </vt:variant>
      <vt:variant>
        <vt:lpwstr/>
      </vt:variant>
      <vt:variant>
        <vt:lpwstr>_Toc208032803</vt:lpwstr>
      </vt:variant>
      <vt:variant>
        <vt:i4>1376305</vt:i4>
      </vt:variant>
      <vt:variant>
        <vt:i4>107</vt:i4>
      </vt:variant>
      <vt:variant>
        <vt:i4>0</vt:i4>
      </vt:variant>
      <vt:variant>
        <vt:i4>5</vt:i4>
      </vt:variant>
      <vt:variant>
        <vt:lpwstr/>
      </vt:variant>
      <vt:variant>
        <vt:lpwstr>_Toc208032802</vt:lpwstr>
      </vt:variant>
      <vt:variant>
        <vt:i4>1376305</vt:i4>
      </vt:variant>
      <vt:variant>
        <vt:i4>101</vt:i4>
      </vt:variant>
      <vt:variant>
        <vt:i4>0</vt:i4>
      </vt:variant>
      <vt:variant>
        <vt:i4>5</vt:i4>
      </vt:variant>
      <vt:variant>
        <vt:lpwstr/>
      </vt:variant>
      <vt:variant>
        <vt:lpwstr>_Toc208032801</vt:lpwstr>
      </vt:variant>
      <vt:variant>
        <vt:i4>1376305</vt:i4>
      </vt:variant>
      <vt:variant>
        <vt:i4>95</vt:i4>
      </vt:variant>
      <vt:variant>
        <vt:i4>0</vt:i4>
      </vt:variant>
      <vt:variant>
        <vt:i4>5</vt:i4>
      </vt:variant>
      <vt:variant>
        <vt:lpwstr/>
      </vt:variant>
      <vt:variant>
        <vt:lpwstr>_Toc208032800</vt:lpwstr>
      </vt:variant>
      <vt:variant>
        <vt:i4>1835070</vt:i4>
      </vt:variant>
      <vt:variant>
        <vt:i4>89</vt:i4>
      </vt:variant>
      <vt:variant>
        <vt:i4>0</vt:i4>
      </vt:variant>
      <vt:variant>
        <vt:i4>5</vt:i4>
      </vt:variant>
      <vt:variant>
        <vt:lpwstr/>
      </vt:variant>
      <vt:variant>
        <vt:lpwstr>_Toc208032799</vt:lpwstr>
      </vt:variant>
      <vt:variant>
        <vt:i4>1835070</vt:i4>
      </vt:variant>
      <vt:variant>
        <vt:i4>83</vt:i4>
      </vt:variant>
      <vt:variant>
        <vt:i4>0</vt:i4>
      </vt:variant>
      <vt:variant>
        <vt:i4>5</vt:i4>
      </vt:variant>
      <vt:variant>
        <vt:lpwstr/>
      </vt:variant>
      <vt:variant>
        <vt:lpwstr>_Toc208032798</vt:lpwstr>
      </vt:variant>
      <vt:variant>
        <vt:i4>1835070</vt:i4>
      </vt:variant>
      <vt:variant>
        <vt:i4>77</vt:i4>
      </vt:variant>
      <vt:variant>
        <vt:i4>0</vt:i4>
      </vt:variant>
      <vt:variant>
        <vt:i4>5</vt:i4>
      </vt:variant>
      <vt:variant>
        <vt:lpwstr/>
      </vt:variant>
      <vt:variant>
        <vt:lpwstr>_Toc208032797</vt:lpwstr>
      </vt:variant>
      <vt:variant>
        <vt:i4>1835070</vt:i4>
      </vt:variant>
      <vt:variant>
        <vt:i4>71</vt:i4>
      </vt:variant>
      <vt:variant>
        <vt:i4>0</vt:i4>
      </vt:variant>
      <vt:variant>
        <vt:i4>5</vt:i4>
      </vt:variant>
      <vt:variant>
        <vt:lpwstr/>
      </vt:variant>
      <vt:variant>
        <vt:lpwstr>_Toc208032796</vt:lpwstr>
      </vt:variant>
      <vt:variant>
        <vt:i4>1835070</vt:i4>
      </vt:variant>
      <vt:variant>
        <vt:i4>65</vt:i4>
      </vt:variant>
      <vt:variant>
        <vt:i4>0</vt:i4>
      </vt:variant>
      <vt:variant>
        <vt:i4>5</vt:i4>
      </vt:variant>
      <vt:variant>
        <vt:lpwstr/>
      </vt:variant>
      <vt:variant>
        <vt:lpwstr>_Toc208032795</vt:lpwstr>
      </vt:variant>
      <vt:variant>
        <vt:i4>1835070</vt:i4>
      </vt:variant>
      <vt:variant>
        <vt:i4>59</vt:i4>
      </vt:variant>
      <vt:variant>
        <vt:i4>0</vt:i4>
      </vt:variant>
      <vt:variant>
        <vt:i4>5</vt:i4>
      </vt:variant>
      <vt:variant>
        <vt:lpwstr/>
      </vt:variant>
      <vt:variant>
        <vt:lpwstr>_Toc208032794</vt:lpwstr>
      </vt:variant>
      <vt:variant>
        <vt:i4>1835070</vt:i4>
      </vt:variant>
      <vt:variant>
        <vt:i4>53</vt:i4>
      </vt:variant>
      <vt:variant>
        <vt:i4>0</vt:i4>
      </vt:variant>
      <vt:variant>
        <vt:i4>5</vt:i4>
      </vt:variant>
      <vt:variant>
        <vt:lpwstr/>
      </vt:variant>
      <vt:variant>
        <vt:lpwstr>_Toc208032793</vt:lpwstr>
      </vt:variant>
      <vt:variant>
        <vt:i4>1835070</vt:i4>
      </vt:variant>
      <vt:variant>
        <vt:i4>47</vt:i4>
      </vt:variant>
      <vt:variant>
        <vt:i4>0</vt:i4>
      </vt:variant>
      <vt:variant>
        <vt:i4>5</vt:i4>
      </vt:variant>
      <vt:variant>
        <vt:lpwstr/>
      </vt:variant>
      <vt:variant>
        <vt:lpwstr>_Toc208032792</vt:lpwstr>
      </vt:variant>
      <vt:variant>
        <vt:i4>1835070</vt:i4>
      </vt:variant>
      <vt:variant>
        <vt:i4>41</vt:i4>
      </vt:variant>
      <vt:variant>
        <vt:i4>0</vt:i4>
      </vt:variant>
      <vt:variant>
        <vt:i4>5</vt:i4>
      </vt:variant>
      <vt:variant>
        <vt:lpwstr/>
      </vt:variant>
      <vt:variant>
        <vt:lpwstr>_Toc208032791</vt:lpwstr>
      </vt:variant>
      <vt:variant>
        <vt:i4>1835070</vt:i4>
      </vt:variant>
      <vt:variant>
        <vt:i4>35</vt:i4>
      </vt:variant>
      <vt:variant>
        <vt:i4>0</vt:i4>
      </vt:variant>
      <vt:variant>
        <vt:i4>5</vt:i4>
      </vt:variant>
      <vt:variant>
        <vt:lpwstr/>
      </vt:variant>
      <vt:variant>
        <vt:lpwstr>_Toc208032790</vt:lpwstr>
      </vt:variant>
      <vt:variant>
        <vt:i4>1900606</vt:i4>
      </vt:variant>
      <vt:variant>
        <vt:i4>29</vt:i4>
      </vt:variant>
      <vt:variant>
        <vt:i4>0</vt:i4>
      </vt:variant>
      <vt:variant>
        <vt:i4>5</vt:i4>
      </vt:variant>
      <vt:variant>
        <vt:lpwstr/>
      </vt:variant>
      <vt:variant>
        <vt:lpwstr>_Toc208032789</vt:lpwstr>
      </vt:variant>
      <vt:variant>
        <vt:i4>1900606</vt:i4>
      </vt:variant>
      <vt:variant>
        <vt:i4>23</vt:i4>
      </vt:variant>
      <vt:variant>
        <vt:i4>0</vt:i4>
      </vt:variant>
      <vt:variant>
        <vt:i4>5</vt:i4>
      </vt:variant>
      <vt:variant>
        <vt:lpwstr/>
      </vt:variant>
      <vt:variant>
        <vt:lpwstr>_Toc208032788</vt:lpwstr>
      </vt:variant>
      <vt:variant>
        <vt:i4>1900606</vt:i4>
      </vt:variant>
      <vt:variant>
        <vt:i4>17</vt:i4>
      </vt:variant>
      <vt:variant>
        <vt:i4>0</vt:i4>
      </vt:variant>
      <vt:variant>
        <vt:i4>5</vt:i4>
      </vt:variant>
      <vt:variant>
        <vt:lpwstr/>
      </vt:variant>
      <vt:variant>
        <vt:lpwstr>_Toc208032787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&lt;Project Name&gt;</dc:subject>
  <dc:creator>HHS EPLC Team</dc:creator>
  <cp:keywords>EPLC Template</cp:keywords>
  <cp:lastModifiedBy>konkapv</cp:lastModifiedBy>
  <cp:revision>6</cp:revision>
  <cp:lastPrinted>2012-10-23T16:29:00Z</cp:lastPrinted>
  <dcterms:created xsi:type="dcterms:W3CDTF">2012-12-05T13:35:00Z</dcterms:created>
  <dcterms:modified xsi:type="dcterms:W3CDTF">2013-01-02T14:51:00Z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